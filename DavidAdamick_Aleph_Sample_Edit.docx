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F07F1" w14:textId="4B4F18B3" w:rsidR="001530BE" w:rsidRPr="00201539" w:rsidRDefault="001530BE" w:rsidP="001530BE">
      <w:pPr>
        <w:spacing w:line="360" w:lineRule="auto"/>
        <w:ind w:firstLine="720"/>
        <w:jc w:val="center"/>
        <w:rPr>
          <w:rFonts w:ascii="Century Gothic" w:hAnsi="Century Gothic" w:cstheme="majorBidi"/>
          <w:sz w:val="32"/>
          <w:szCs w:val="32"/>
          <w:u w:val="single"/>
        </w:rPr>
      </w:pPr>
      <w:bookmarkStart w:id="0" w:name="_Hlk64278797"/>
      <w:proofErr w:type="spellStart"/>
      <w:r w:rsidRPr="00201539">
        <w:rPr>
          <w:rFonts w:ascii="Century Gothic" w:hAnsi="Century Gothic" w:cstheme="majorBidi"/>
          <w:sz w:val="32"/>
          <w:szCs w:val="32"/>
          <w:u w:val="single"/>
        </w:rPr>
        <w:t>AlephPlus</w:t>
      </w:r>
      <w:proofErr w:type="spellEnd"/>
      <w:r w:rsidRPr="00201539">
        <w:rPr>
          <w:rFonts w:ascii="Century Gothic" w:hAnsi="Century Gothic" w:cstheme="majorBidi"/>
          <w:sz w:val="32"/>
          <w:szCs w:val="32"/>
          <w:u w:val="single"/>
        </w:rPr>
        <w:t xml:space="preserve"> Edit</w:t>
      </w:r>
    </w:p>
    <w:bookmarkEnd w:id="0"/>
    <w:p w14:paraId="24204B40" w14:textId="77777777" w:rsidR="001530BE" w:rsidRDefault="001530BE" w:rsidP="001530BE">
      <w:pPr>
        <w:spacing w:line="360" w:lineRule="auto"/>
        <w:ind w:firstLine="720"/>
        <w:jc w:val="both"/>
        <w:rPr>
          <w:rFonts w:ascii="Century Gothic" w:hAnsi="Century Gothic" w:cstheme="majorBidi"/>
          <w:sz w:val="24"/>
          <w:szCs w:val="24"/>
        </w:rPr>
      </w:pPr>
    </w:p>
    <w:p w14:paraId="77FBADA1" w14:textId="72E05B6D" w:rsidR="00B41B92" w:rsidRPr="001530BE" w:rsidRDefault="002822CE" w:rsidP="001530BE">
      <w:pPr>
        <w:spacing w:line="360" w:lineRule="auto"/>
        <w:ind w:firstLine="720"/>
        <w:jc w:val="both"/>
        <w:rPr>
          <w:rFonts w:ascii="Century Gothic" w:eastAsia="DengXian" w:hAnsi="Century Gothic" w:cs="Times New Roman"/>
          <w:sz w:val="24"/>
          <w:szCs w:val="24"/>
        </w:rPr>
      </w:pPr>
      <w:r w:rsidRPr="001530BE">
        <w:rPr>
          <w:rFonts w:ascii="Century Gothic" w:hAnsi="Century Gothic" w:cstheme="majorBidi"/>
          <w:sz w:val="24"/>
          <w:szCs w:val="24"/>
        </w:rPr>
        <w:t xml:space="preserve">The </w:t>
      </w:r>
      <w:r w:rsidR="0063132F" w:rsidRPr="001530BE">
        <w:rPr>
          <w:rFonts w:ascii="Century Gothic" w:hAnsi="Century Gothic" w:cstheme="majorBidi"/>
          <w:sz w:val="24"/>
          <w:szCs w:val="24"/>
        </w:rPr>
        <w:t xml:space="preserve">concept of </w:t>
      </w:r>
      <w:r w:rsidR="00163721" w:rsidRPr="001530BE">
        <w:rPr>
          <w:rFonts w:ascii="Century Gothic" w:hAnsi="Century Gothic" w:cstheme="majorBidi"/>
          <w:sz w:val="24"/>
          <w:szCs w:val="24"/>
        </w:rPr>
        <w:t>t</w:t>
      </w:r>
      <w:r w:rsidR="0063132F" w:rsidRPr="001530BE">
        <w:rPr>
          <w:rFonts w:ascii="Century Gothic" w:hAnsi="Century Gothic" w:cstheme="majorBidi"/>
          <w:sz w:val="24"/>
          <w:szCs w:val="24"/>
        </w:rPr>
        <w:t xml:space="preserve">he </w:t>
      </w:r>
      <w:r w:rsidR="00DA3757" w:rsidRPr="001530BE">
        <w:rPr>
          <w:rFonts w:ascii="Century Gothic" w:hAnsi="Century Gothic" w:cstheme="majorBidi"/>
          <w:sz w:val="24"/>
          <w:szCs w:val="24"/>
        </w:rPr>
        <w:t>Self</w:t>
      </w:r>
      <w:r w:rsidR="0063132F" w:rsidRPr="001530BE">
        <w:rPr>
          <w:rFonts w:ascii="Century Gothic" w:hAnsi="Century Gothic" w:cstheme="majorBidi"/>
          <w:sz w:val="24"/>
          <w:szCs w:val="24"/>
        </w:rPr>
        <w:t>,</w:t>
      </w:r>
      <w:r w:rsidR="00DA3757" w:rsidRPr="001530BE">
        <w:rPr>
          <w:rFonts w:ascii="Century Gothic" w:hAnsi="Century Gothic" w:cstheme="majorBidi"/>
          <w:sz w:val="24"/>
          <w:szCs w:val="24"/>
        </w:rPr>
        <w:t xml:space="preserve"> or </w:t>
      </w:r>
      <w:r w:rsidR="00FE0DD3" w:rsidRPr="001530BE">
        <w:rPr>
          <w:rFonts w:ascii="Century Gothic" w:hAnsi="Century Gothic" w:cstheme="majorBidi"/>
          <w:i/>
          <w:iCs/>
          <w:sz w:val="24"/>
          <w:szCs w:val="24"/>
        </w:rPr>
        <w:t>personal identity</w:t>
      </w:r>
      <w:r w:rsidR="0063132F" w:rsidRPr="001530BE">
        <w:rPr>
          <w:rFonts w:ascii="Century Gothic" w:hAnsi="Century Gothic" w:cstheme="majorBidi"/>
          <w:i/>
          <w:iCs/>
          <w:sz w:val="24"/>
          <w:szCs w:val="24"/>
        </w:rPr>
        <w:t>,</w:t>
      </w:r>
      <w:r w:rsidR="00DA3757" w:rsidRPr="001530BE">
        <w:rPr>
          <w:rFonts w:ascii="Century Gothic" w:hAnsi="Century Gothic" w:cstheme="majorBidi"/>
          <w:sz w:val="24"/>
          <w:szCs w:val="24"/>
        </w:rPr>
        <w:t xml:space="preserve"> </w:t>
      </w:r>
      <w:r w:rsidR="00DA3757" w:rsidRPr="001530BE">
        <w:rPr>
          <w:rFonts w:ascii="Century Gothic" w:hAnsi="Century Gothic" w:cstheme="majorBidi"/>
          <w:color w:val="000000" w:themeColor="text1"/>
          <w:sz w:val="24"/>
          <w:szCs w:val="24"/>
        </w:rPr>
        <w:t xml:space="preserve">has </w:t>
      </w:r>
      <w:del w:id="1" w:author="David Adamick" w:date="2021-01-17T11:11:00Z">
        <w:r w:rsidR="00DA3757" w:rsidRPr="001530BE" w:rsidDel="0063132F">
          <w:rPr>
            <w:rFonts w:ascii="Century Gothic" w:hAnsi="Century Gothic" w:cstheme="majorBidi"/>
            <w:color w:val="000000" w:themeColor="text1"/>
            <w:sz w:val="24"/>
            <w:szCs w:val="24"/>
          </w:rPr>
          <w:delText xml:space="preserve">been </w:delText>
        </w:r>
        <w:r w:rsidR="00DA3757" w:rsidRPr="001530BE" w:rsidDel="0063132F">
          <w:rPr>
            <w:rFonts w:ascii="Century Gothic" w:hAnsi="Century Gothic" w:cstheme="majorBidi"/>
            <w:sz w:val="24"/>
            <w:szCs w:val="24"/>
          </w:rPr>
          <w:delText xml:space="preserve">one of the important issues </w:delText>
        </w:r>
        <w:r w:rsidR="00BD14E0" w:rsidRPr="001530BE" w:rsidDel="0063132F">
          <w:rPr>
            <w:rFonts w:ascii="Century Gothic" w:hAnsi="Century Gothic" w:cstheme="majorBidi"/>
            <w:sz w:val="24"/>
            <w:szCs w:val="24"/>
          </w:rPr>
          <w:delText>in</w:delText>
        </w:r>
        <w:r w:rsidR="00DA3757" w:rsidRPr="001530BE" w:rsidDel="0063132F">
          <w:rPr>
            <w:rFonts w:ascii="Century Gothic" w:hAnsi="Century Gothic" w:cstheme="majorBidi"/>
            <w:sz w:val="24"/>
            <w:szCs w:val="24"/>
          </w:rPr>
          <w:delText xml:space="preserve"> </w:delText>
        </w:r>
      </w:del>
      <w:ins w:id="2" w:author="David Adamick" w:date="2021-01-17T14:07:00Z">
        <w:r w:rsidR="008503A5" w:rsidRPr="001530BE">
          <w:rPr>
            <w:rFonts w:ascii="Century Gothic" w:hAnsi="Century Gothic" w:cstheme="majorBidi"/>
            <w:color w:val="000000" w:themeColor="text1"/>
            <w:sz w:val="24"/>
            <w:szCs w:val="24"/>
          </w:rPr>
          <w:t>s</w:t>
        </w:r>
      </w:ins>
      <w:ins w:id="3" w:author="David Adamick" w:date="2021-01-17T11:11:00Z">
        <w:r w:rsidR="0063132F" w:rsidRPr="001530BE">
          <w:rPr>
            <w:rFonts w:ascii="Century Gothic" w:hAnsi="Century Gothic" w:cstheme="majorBidi"/>
            <w:sz w:val="24"/>
            <w:szCs w:val="24"/>
          </w:rPr>
          <w:t xml:space="preserve">panned </w:t>
        </w:r>
      </w:ins>
      <w:r w:rsidR="00DA3757" w:rsidRPr="001530BE">
        <w:rPr>
          <w:rFonts w:ascii="Century Gothic" w:hAnsi="Century Gothic" w:cstheme="majorBidi"/>
          <w:sz w:val="24"/>
          <w:szCs w:val="24"/>
        </w:rPr>
        <w:t>the history of philosophy</w:t>
      </w:r>
      <w:r w:rsidR="0063132F" w:rsidRPr="001530BE">
        <w:rPr>
          <w:rFonts w:ascii="Century Gothic" w:hAnsi="Century Gothic" w:cstheme="majorBidi"/>
          <w:sz w:val="24"/>
          <w:szCs w:val="24"/>
        </w:rPr>
        <w:t xml:space="preserve"> as one of its most</w:t>
      </w:r>
      <w:r w:rsidR="00885C30" w:rsidRPr="001530BE">
        <w:rPr>
          <w:rFonts w:ascii="Century Gothic" w:hAnsi="Century Gothic" w:cstheme="majorBidi"/>
          <w:sz w:val="24"/>
          <w:szCs w:val="24"/>
        </w:rPr>
        <w:t xml:space="preserve"> vital</w:t>
      </w:r>
      <w:r w:rsidR="0063132F" w:rsidRPr="001530BE">
        <w:rPr>
          <w:rFonts w:ascii="Century Gothic" w:hAnsi="Century Gothic" w:cstheme="majorBidi"/>
          <w:sz w:val="24"/>
          <w:szCs w:val="24"/>
        </w:rPr>
        <w:t xml:space="preserve"> and enduring questions</w:t>
      </w:r>
      <w:r w:rsidR="00DA3757" w:rsidRPr="001530BE">
        <w:rPr>
          <w:rFonts w:ascii="Century Gothic" w:hAnsi="Century Gothic" w:cstheme="majorBidi"/>
          <w:sz w:val="24"/>
          <w:szCs w:val="24"/>
        </w:rPr>
        <w:t xml:space="preserve">. </w:t>
      </w:r>
      <w:del w:id="4" w:author="David Adamick" w:date="2021-01-17T11:12:00Z">
        <w:r w:rsidR="00DA3757" w:rsidRPr="001530BE" w:rsidDel="0063132F">
          <w:rPr>
            <w:rFonts w:ascii="Century Gothic" w:hAnsi="Century Gothic" w:cstheme="majorBidi"/>
            <w:sz w:val="24"/>
            <w:szCs w:val="24"/>
          </w:rPr>
          <w:delText>Contemporary</w:delText>
        </w:r>
        <w:r w:rsidR="00A344AF" w:rsidRPr="001530BE" w:rsidDel="0063132F">
          <w:rPr>
            <w:rFonts w:ascii="Century Gothic" w:hAnsi="Century Gothic" w:cstheme="majorBidi"/>
            <w:sz w:val="24"/>
            <w:szCs w:val="24"/>
          </w:rPr>
          <w:delText>/recent</w:delText>
        </w:r>
      </w:del>
      <w:r w:rsidR="00DA3757" w:rsidRPr="001530BE">
        <w:rPr>
          <w:rFonts w:ascii="Century Gothic" w:hAnsi="Century Gothic" w:cstheme="majorBidi"/>
          <w:sz w:val="24"/>
          <w:szCs w:val="24"/>
        </w:rPr>
        <w:t xml:space="preserve"> </w:t>
      </w:r>
      <w:del w:id="5" w:author="David Adamick" w:date="2021-01-17T11:12:00Z">
        <w:r w:rsidR="00BD14E0" w:rsidRPr="001530BE" w:rsidDel="0063132F">
          <w:rPr>
            <w:rFonts w:ascii="Century Gothic" w:hAnsi="Century Gothic" w:cstheme="majorBidi"/>
            <w:sz w:val="24"/>
            <w:szCs w:val="24"/>
          </w:rPr>
          <w:delText>progresses</w:delText>
        </w:r>
        <w:r w:rsidR="00DA3757" w:rsidRPr="001530BE" w:rsidDel="0063132F">
          <w:rPr>
            <w:rFonts w:ascii="Century Gothic" w:hAnsi="Century Gothic" w:cstheme="majorBidi"/>
            <w:sz w:val="24"/>
            <w:szCs w:val="24"/>
          </w:rPr>
          <w:delText xml:space="preserve"> </w:delText>
        </w:r>
      </w:del>
      <w:ins w:id="6" w:author="David Adamick" w:date="2021-01-17T11:13:00Z">
        <w:r w:rsidR="0063132F" w:rsidRPr="001530BE">
          <w:rPr>
            <w:rFonts w:ascii="Century Gothic" w:hAnsi="Century Gothic" w:cstheme="majorBidi"/>
            <w:sz w:val="24"/>
            <w:szCs w:val="24"/>
          </w:rPr>
          <w:t xml:space="preserve">Certainly, </w:t>
        </w:r>
      </w:ins>
      <w:commentRangeStart w:id="7"/>
      <w:ins w:id="8" w:author="David Adamick" w:date="2021-01-17T11:22:00Z">
        <w:r w:rsidR="00163721" w:rsidRPr="001530BE">
          <w:rPr>
            <w:rFonts w:ascii="Century Gothic" w:hAnsi="Century Gothic" w:cstheme="majorBidi"/>
            <w:sz w:val="24"/>
            <w:szCs w:val="24"/>
          </w:rPr>
          <w:t>modern</w:t>
        </w:r>
        <w:commentRangeEnd w:id="7"/>
        <w:r w:rsidR="00163721" w:rsidRPr="001530BE">
          <w:rPr>
            <w:rStyle w:val="CommentReference"/>
            <w:rFonts w:ascii="Century Gothic" w:hAnsi="Century Gothic"/>
            <w:sz w:val="24"/>
            <w:szCs w:val="24"/>
          </w:rPr>
          <w:commentReference w:id="7"/>
        </w:r>
      </w:ins>
      <w:ins w:id="9" w:author="David Adamick" w:date="2021-01-17T11:13:00Z">
        <w:r w:rsidR="0063132F" w:rsidRPr="001530BE">
          <w:rPr>
            <w:rFonts w:ascii="Century Gothic" w:hAnsi="Century Gothic" w:cstheme="majorBidi"/>
            <w:sz w:val="24"/>
            <w:szCs w:val="24"/>
          </w:rPr>
          <w:t xml:space="preserve"> </w:t>
        </w:r>
      </w:ins>
      <w:ins w:id="10" w:author="David Adamick" w:date="2021-01-17T11:12:00Z">
        <w:r w:rsidR="0063132F" w:rsidRPr="001530BE">
          <w:rPr>
            <w:rFonts w:ascii="Century Gothic" w:hAnsi="Century Gothic" w:cstheme="majorBidi"/>
            <w:sz w:val="24"/>
            <w:szCs w:val="24"/>
          </w:rPr>
          <w:t xml:space="preserve">advances </w:t>
        </w:r>
      </w:ins>
      <w:r w:rsidR="00DA3757" w:rsidRPr="001530BE">
        <w:rPr>
          <w:rFonts w:ascii="Century Gothic" w:hAnsi="Century Gothic" w:cstheme="majorBidi"/>
          <w:sz w:val="24"/>
          <w:szCs w:val="24"/>
        </w:rPr>
        <w:t>in neurology, psychology, philosophy of mind and</w:t>
      </w:r>
      <w:r w:rsidR="00C95397" w:rsidRPr="001530BE">
        <w:rPr>
          <w:rFonts w:ascii="Century Gothic" w:hAnsi="Century Gothic" w:cstheme="majorBidi"/>
          <w:sz w:val="24"/>
          <w:szCs w:val="24"/>
        </w:rPr>
        <w:t xml:space="preserve"> </w:t>
      </w:r>
      <w:r w:rsidR="00DA3757" w:rsidRPr="001530BE">
        <w:rPr>
          <w:rFonts w:ascii="Century Gothic" w:hAnsi="Century Gothic" w:cstheme="majorBidi"/>
          <w:sz w:val="24"/>
          <w:szCs w:val="24"/>
        </w:rPr>
        <w:t>cognitive science</w:t>
      </w:r>
      <w:ins w:id="11" w:author="David Adamick" w:date="2021-01-17T11:54:00Z">
        <w:r w:rsidR="006232F0" w:rsidRPr="001530BE">
          <w:rPr>
            <w:rFonts w:ascii="Century Gothic" w:hAnsi="Century Gothic" w:cstheme="majorBidi"/>
            <w:sz w:val="24"/>
            <w:szCs w:val="24"/>
          </w:rPr>
          <w:t xml:space="preserve"> </w:t>
        </w:r>
      </w:ins>
      <w:del w:id="12" w:author="David Adamick" w:date="2021-01-17T11:13:00Z">
        <w:r w:rsidR="00DA3757" w:rsidRPr="001530BE" w:rsidDel="0063132F">
          <w:rPr>
            <w:rFonts w:ascii="Century Gothic" w:hAnsi="Century Gothic" w:cstheme="majorBidi"/>
            <w:sz w:val="24"/>
            <w:szCs w:val="24"/>
          </w:rPr>
          <w:delText xml:space="preserve">, </w:delText>
        </w:r>
        <w:r w:rsidR="00BD14E0" w:rsidRPr="001530BE" w:rsidDel="0063132F">
          <w:rPr>
            <w:rFonts w:ascii="Century Gothic" w:hAnsi="Century Gothic" w:cstheme="majorBidi"/>
            <w:sz w:val="24"/>
            <w:szCs w:val="24"/>
          </w:rPr>
          <w:delText xml:space="preserve">in general, </w:delText>
        </w:r>
      </w:del>
      <w:r w:rsidR="00DA3757" w:rsidRPr="001530BE">
        <w:rPr>
          <w:rFonts w:ascii="Century Gothic" w:hAnsi="Century Gothic" w:cstheme="majorBidi"/>
          <w:sz w:val="24"/>
          <w:szCs w:val="24"/>
        </w:rPr>
        <w:t>have</w:t>
      </w:r>
      <w:ins w:id="13" w:author="David Adamick" w:date="2021-01-17T11:13:00Z">
        <w:r w:rsidR="0063132F" w:rsidRPr="001530BE">
          <w:rPr>
            <w:rFonts w:ascii="Century Gothic" w:hAnsi="Century Gothic" w:cstheme="majorBidi"/>
            <w:sz w:val="24"/>
            <w:szCs w:val="24"/>
          </w:rPr>
          <w:t xml:space="preserve"> done m</w:t>
        </w:r>
      </w:ins>
      <w:ins w:id="14" w:author="David Adamick" w:date="2021-01-17T11:14:00Z">
        <w:r w:rsidR="0063132F" w:rsidRPr="001530BE">
          <w:rPr>
            <w:rFonts w:ascii="Century Gothic" w:hAnsi="Century Gothic" w:cstheme="majorBidi"/>
            <w:sz w:val="24"/>
            <w:szCs w:val="24"/>
          </w:rPr>
          <w:t>uch to shape</w:t>
        </w:r>
      </w:ins>
      <w:r w:rsidR="00DA3757" w:rsidRPr="001530BE">
        <w:rPr>
          <w:rFonts w:ascii="Century Gothic" w:hAnsi="Century Gothic" w:cstheme="majorBidi"/>
          <w:sz w:val="24"/>
          <w:szCs w:val="24"/>
        </w:rPr>
        <w:t xml:space="preserve"> </w:t>
      </w:r>
      <w:del w:id="15" w:author="David Adamick" w:date="2021-01-17T11:14:00Z">
        <w:r w:rsidR="004059A1" w:rsidRPr="001530BE" w:rsidDel="0063132F">
          <w:rPr>
            <w:rFonts w:ascii="Century Gothic" w:hAnsi="Century Gothic" w:cstheme="majorBidi"/>
            <w:sz w:val="24"/>
            <w:szCs w:val="24"/>
          </w:rPr>
          <w:delText>shap</w:delText>
        </w:r>
        <w:r w:rsidR="00DA3757" w:rsidRPr="001530BE" w:rsidDel="0063132F">
          <w:rPr>
            <w:rFonts w:ascii="Century Gothic" w:hAnsi="Century Gothic" w:cstheme="majorBidi"/>
            <w:sz w:val="24"/>
            <w:szCs w:val="24"/>
          </w:rPr>
          <w:delText xml:space="preserve">ed </w:delText>
        </w:r>
      </w:del>
      <w:r w:rsidR="00DA3757" w:rsidRPr="001530BE">
        <w:rPr>
          <w:rFonts w:ascii="Century Gothic" w:hAnsi="Century Gothic" w:cstheme="majorBidi"/>
          <w:sz w:val="24"/>
          <w:szCs w:val="24"/>
        </w:rPr>
        <w:t xml:space="preserve">new </w:t>
      </w:r>
      <w:r w:rsidR="004059A1" w:rsidRPr="001530BE">
        <w:rPr>
          <w:rFonts w:ascii="Century Gothic" w:hAnsi="Century Gothic" w:cstheme="majorBidi"/>
          <w:sz w:val="24"/>
          <w:szCs w:val="24"/>
        </w:rPr>
        <w:t>perspectives</w:t>
      </w:r>
      <w:r w:rsidR="00DA3757" w:rsidRPr="001530BE">
        <w:rPr>
          <w:rFonts w:ascii="Century Gothic" w:hAnsi="Century Gothic" w:cstheme="majorBidi"/>
          <w:sz w:val="24"/>
          <w:szCs w:val="24"/>
        </w:rPr>
        <w:t xml:space="preserve"> </w:t>
      </w:r>
      <w:r w:rsidR="00400F55" w:rsidRPr="001530BE">
        <w:rPr>
          <w:rFonts w:ascii="Century Gothic" w:hAnsi="Century Gothic" w:cstheme="majorBidi"/>
          <w:sz w:val="24"/>
          <w:szCs w:val="24"/>
        </w:rPr>
        <w:t>on</w:t>
      </w:r>
      <w:r w:rsidR="00DA3757" w:rsidRPr="001530BE">
        <w:rPr>
          <w:rFonts w:ascii="Century Gothic" w:hAnsi="Century Gothic" w:cstheme="majorBidi"/>
          <w:sz w:val="24"/>
          <w:szCs w:val="24"/>
        </w:rPr>
        <w:t xml:space="preserve"> this subject.</w:t>
      </w:r>
      <w:commentRangeStart w:id="16"/>
      <w:r w:rsidR="00FE0DD3" w:rsidRPr="001530BE">
        <w:rPr>
          <w:rFonts w:ascii="Century Gothic" w:hAnsi="Century Gothic" w:cstheme="majorBidi"/>
          <w:sz w:val="24"/>
          <w:szCs w:val="24"/>
        </w:rPr>
        <w:t xml:space="preserve"> </w:t>
      </w:r>
      <w:commentRangeEnd w:id="16"/>
      <w:r w:rsidR="00163721" w:rsidRPr="001530BE">
        <w:rPr>
          <w:rStyle w:val="CommentReference"/>
          <w:rFonts w:ascii="Century Gothic" w:hAnsi="Century Gothic"/>
          <w:sz w:val="24"/>
          <w:szCs w:val="24"/>
        </w:rPr>
        <w:commentReference w:id="16"/>
      </w:r>
      <w:commentRangeStart w:id="17"/>
      <w:r w:rsidR="00163721" w:rsidRPr="001530BE">
        <w:rPr>
          <w:rFonts w:ascii="Century Gothic" w:eastAsia="DengXian" w:hAnsi="Century Gothic" w:cs="Times New Roman"/>
          <w:sz w:val="24"/>
          <w:szCs w:val="24"/>
          <w:rPrChange w:id="18" w:author="David Adamick" w:date="2021-01-17T11:19:00Z">
            <w:rPr>
              <w:rFonts w:ascii="DengXian" w:eastAsia="DengXian" w:hAnsi="DengXian"/>
              <w:sz w:val="28"/>
              <w:szCs w:val="28"/>
            </w:rPr>
          </w:rPrChange>
        </w:rPr>
        <w:t xml:space="preserve">Yet in terms of which prior theories remain prominent, </w:t>
      </w:r>
      <w:r w:rsidR="00163721" w:rsidRPr="001530BE">
        <w:rPr>
          <w:rFonts w:ascii="Century Gothic" w:eastAsia="DengXian" w:hAnsi="Century Gothic" w:cs="Times New Roman"/>
          <w:sz w:val="24"/>
          <w:szCs w:val="24"/>
        </w:rPr>
        <w:t>t</w:t>
      </w:r>
      <w:r w:rsidR="00163721" w:rsidRPr="001530BE">
        <w:rPr>
          <w:rFonts w:ascii="Century Gothic" w:eastAsia="DengXian" w:hAnsi="Century Gothic" w:cs="Times New Roman"/>
          <w:sz w:val="24"/>
          <w:szCs w:val="24"/>
          <w:rPrChange w:id="19" w:author="David Adamick" w:date="2021-01-17T11:19:00Z">
            <w:rPr>
              <w:rFonts w:ascii="DengXian" w:eastAsia="DengXian" w:hAnsi="DengXian"/>
              <w:sz w:val="28"/>
              <w:szCs w:val="28"/>
            </w:rPr>
          </w:rPrChange>
        </w:rPr>
        <w:t xml:space="preserve">he </w:t>
      </w:r>
      <w:commentRangeStart w:id="20"/>
      <w:r w:rsidR="00885C30" w:rsidRPr="001530BE">
        <w:rPr>
          <w:rFonts w:ascii="Century Gothic" w:eastAsia="DengXian" w:hAnsi="Century Gothic" w:cs="Times New Roman"/>
          <w:sz w:val="24"/>
          <w:szCs w:val="24"/>
        </w:rPr>
        <w:t>Self-as-immaterial-substance</w:t>
      </w:r>
      <w:r w:rsidR="00163721" w:rsidRPr="001530BE">
        <w:rPr>
          <w:rFonts w:ascii="Century Gothic" w:eastAsia="DengXian" w:hAnsi="Century Gothic" w:cs="Times New Roman"/>
          <w:sz w:val="24"/>
          <w:szCs w:val="24"/>
          <w:rPrChange w:id="21" w:author="David Adamick" w:date="2021-01-17T11:19:00Z">
            <w:rPr>
              <w:rFonts w:ascii="DengXian" w:eastAsia="DengXian" w:hAnsi="DengXian"/>
              <w:sz w:val="28"/>
              <w:szCs w:val="28"/>
            </w:rPr>
          </w:rPrChange>
        </w:rPr>
        <w:t xml:space="preserve"> </w:t>
      </w:r>
      <w:commentRangeEnd w:id="20"/>
      <w:r w:rsidR="00885C30" w:rsidRPr="001530BE">
        <w:rPr>
          <w:rStyle w:val="CommentReference"/>
          <w:rFonts w:ascii="Century Gothic" w:hAnsi="Century Gothic"/>
          <w:sz w:val="24"/>
          <w:szCs w:val="24"/>
        </w:rPr>
        <w:commentReference w:id="20"/>
      </w:r>
      <w:r w:rsidR="00163721" w:rsidRPr="001530BE">
        <w:rPr>
          <w:rFonts w:ascii="Century Gothic" w:eastAsia="DengXian" w:hAnsi="Century Gothic" w:cs="Times New Roman"/>
          <w:sz w:val="24"/>
          <w:szCs w:val="24"/>
          <w:rPrChange w:id="22" w:author="David Adamick" w:date="2021-01-17T11:19:00Z">
            <w:rPr>
              <w:rFonts w:ascii="DengXian" w:eastAsia="DengXian" w:hAnsi="DengXian"/>
              <w:sz w:val="28"/>
              <w:szCs w:val="28"/>
            </w:rPr>
          </w:rPrChange>
        </w:rPr>
        <w:t>and David Hume’s</w:t>
      </w:r>
      <w:r w:rsidR="00885C30" w:rsidRPr="001530BE">
        <w:rPr>
          <w:rFonts w:ascii="Century Gothic" w:eastAsia="DengXian" w:hAnsi="Century Gothic" w:cs="Times New Roman"/>
          <w:sz w:val="24"/>
          <w:szCs w:val="24"/>
        </w:rPr>
        <w:t xml:space="preserve"> </w:t>
      </w:r>
      <w:r w:rsidR="00885C30" w:rsidRPr="001530BE">
        <w:rPr>
          <w:rFonts w:ascii="Century Gothic" w:eastAsia="DengXian" w:hAnsi="Century Gothic" w:cs="Times New Roman"/>
          <w:i/>
          <w:iCs/>
          <w:sz w:val="24"/>
          <w:szCs w:val="24"/>
          <w:rPrChange w:id="23" w:author="David Adamick" w:date="2021-01-17T13:13:00Z">
            <w:rPr>
              <w:rFonts w:ascii="Times New Roman" w:eastAsia="DengXian" w:hAnsi="Times New Roman" w:cs="Times New Roman"/>
              <w:sz w:val="28"/>
              <w:szCs w:val="28"/>
            </w:rPr>
          </w:rPrChange>
        </w:rPr>
        <w:t>bundle theory</w:t>
      </w:r>
      <w:r w:rsidR="00885C30" w:rsidRPr="001530BE">
        <w:rPr>
          <w:rFonts w:ascii="Century Gothic" w:eastAsia="DengXian" w:hAnsi="Century Gothic" w:cs="Times New Roman"/>
          <w:sz w:val="24"/>
          <w:szCs w:val="24"/>
        </w:rPr>
        <w:t xml:space="preserve"> are indeed two</w:t>
      </w:r>
      <w:r w:rsidR="00163721" w:rsidRPr="001530BE">
        <w:rPr>
          <w:rFonts w:ascii="Century Gothic" w:eastAsia="DengXian" w:hAnsi="Century Gothic" w:cs="Times New Roman"/>
          <w:sz w:val="24"/>
          <w:szCs w:val="24"/>
          <w:rPrChange w:id="24" w:author="David Adamick" w:date="2021-01-17T11:19:00Z">
            <w:rPr>
              <w:rFonts w:ascii="DengXian" w:eastAsia="DengXian" w:hAnsi="DengXian"/>
              <w:sz w:val="28"/>
              <w:szCs w:val="28"/>
            </w:rPr>
          </w:rPrChange>
        </w:rPr>
        <w:t>.</w:t>
      </w:r>
      <w:commentRangeEnd w:id="17"/>
      <w:r w:rsidR="00163721" w:rsidRPr="001530BE">
        <w:rPr>
          <w:rStyle w:val="CommentReference"/>
          <w:rFonts w:ascii="Century Gothic" w:hAnsi="Century Gothic"/>
          <w:sz w:val="24"/>
          <w:szCs w:val="24"/>
        </w:rPr>
        <w:commentReference w:id="17"/>
      </w:r>
      <w:commentRangeStart w:id="25"/>
      <w:del w:id="26" w:author="David Adamick" w:date="2021-01-17T11:27:00Z">
        <w:r w:rsidR="00C67768" w:rsidRPr="001530BE" w:rsidDel="00B41B92">
          <w:rPr>
            <w:rFonts w:ascii="Century Gothic" w:hAnsi="Century Gothic" w:cstheme="majorBidi"/>
            <w:sz w:val="24"/>
            <w:szCs w:val="24"/>
          </w:rPr>
          <w:delText>Advocates</w:delText>
        </w:r>
        <w:r w:rsidR="00FE0DD3" w:rsidRPr="001530BE" w:rsidDel="00B41B92">
          <w:rPr>
            <w:rFonts w:ascii="Century Gothic" w:hAnsi="Century Gothic" w:cstheme="majorBidi"/>
            <w:sz w:val="24"/>
            <w:szCs w:val="24"/>
          </w:rPr>
          <w:delText xml:space="preserve"> of this theory believe that </w:delText>
        </w:r>
        <w:r w:rsidRPr="001530BE" w:rsidDel="00B41B92">
          <w:rPr>
            <w:rFonts w:ascii="Century Gothic" w:hAnsi="Century Gothic" w:cstheme="majorBidi"/>
            <w:sz w:val="24"/>
            <w:szCs w:val="24"/>
          </w:rPr>
          <w:delText xml:space="preserve">the </w:delText>
        </w:r>
        <w:r w:rsidR="00FE0DD3" w:rsidRPr="001530BE" w:rsidDel="00B41B92">
          <w:rPr>
            <w:rFonts w:ascii="Century Gothic" w:hAnsi="Century Gothic" w:cstheme="majorBidi"/>
            <w:sz w:val="24"/>
            <w:szCs w:val="24"/>
          </w:rPr>
          <w:delText>self</w:delText>
        </w:r>
        <w:r w:rsidR="00C67768" w:rsidRPr="001530BE" w:rsidDel="00B41B92">
          <w:rPr>
            <w:rFonts w:ascii="Century Gothic" w:hAnsi="Century Gothic" w:cstheme="majorBidi"/>
            <w:sz w:val="24"/>
            <w:szCs w:val="24"/>
          </w:rPr>
          <w:delText xml:space="preserve"> is a matter</w:delText>
        </w:r>
        <w:r w:rsidR="00FE0DD3" w:rsidRPr="001530BE" w:rsidDel="00B41B92">
          <w:rPr>
            <w:rFonts w:ascii="Century Gothic" w:hAnsi="Century Gothic" w:cstheme="majorBidi"/>
            <w:sz w:val="24"/>
            <w:szCs w:val="24"/>
          </w:rPr>
          <w:delText xml:space="preserve"> that we </w:delText>
        </w:r>
        <w:r w:rsidR="00BD14E0" w:rsidRPr="001530BE" w:rsidDel="00B41B92">
          <w:rPr>
            <w:rFonts w:ascii="Century Gothic" w:hAnsi="Century Gothic" w:cstheme="majorBidi"/>
            <w:sz w:val="24"/>
            <w:szCs w:val="24"/>
          </w:rPr>
          <w:delText>comprehend</w:delText>
        </w:r>
        <w:r w:rsidR="00EB2A45" w:rsidRPr="001530BE" w:rsidDel="00B41B92">
          <w:rPr>
            <w:rFonts w:ascii="Century Gothic" w:hAnsi="Century Gothic" w:cstheme="majorBidi"/>
            <w:sz w:val="24"/>
            <w:szCs w:val="24"/>
          </w:rPr>
          <w:delText>/appreciate</w:delText>
        </w:r>
        <w:r w:rsidR="00FE0DD3" w:rsidRPr="001530BE" w:rsidDel="00B41B92">
          <w:rPr>
            <w:rFonts w:ascii="Century Gothic" w:hAnsi="Century Gothic" w:cstheme="majorBidi"/>
            <w:sz w:val="24"/>
            <w:szCs w:val="24"/>
          </w:rPr>
          <w:delText xml:space="preserve"> </w:delText>
        </w:r>
        <w:r w:rsidR="00FD47C1" w:rsidRPr="001530BE" w:rsidDel="00B41B92">
          <w:rPr>
            <w:rFonts w:ascii="Century Gothic" w:hAnsi="Century Gothic" w:cstheme="majorBidi"/>
            <w:sz w:val="24"/>
            <w:szCs w:val="24"/>
          </w:rPr>
          <w:delText>direct</w:delText>
        </w:r>
        <w:r w:rsidR="00FE0DD3" w:rsidRPr="001530BE" w:rsidDel="00B41B92">
          <w:rPr>
            <w:rFonts w:ascii="Century Gothic" w:hAnsi="Century Gothic" w:cstheme="majorBidi"/>
            <w:sz w:val="24"/>
            <w:szCs w:val="24"/>
          </w:rPr>
          <w:delText xml:space="preserve">ly, and on the other hand, the unity of consciousness can be explained </w:delText>
        </w:r>
        <w:r w:rsidRPr="001530BE" w:rsidDel="00B41B92">
          <w:rPr>
            <w:rFonts w:ascii="Century Gothic" w:hAnsi="Century Gothic" w:cstheme="majorBidi"/>
            <w:sz w:val="24"/>
            <w:szCs w:val="24"/>
          </w:rPr>
          <w:delText xml:space="preserve">only </w:delText>
        </w:r>
        <w:r w:rsidR="00FE0DD3" w:rsidRPr="001530BE" w:rsidDel="00B41B92">
          <w:rPr>
            <w:rFonts w:ascii="Century Gothic" w:hAnsi="Century Gothic" w:cstheme="majorBidi"/>
            <w:sz w:val="24"/>
            <w:szCs w:val="24"/>
          </w:rPr>
          <w:delText xml:space="preserve">if </w:delText>
        </w:r>
        <w:r w:rsidRPr="001530BE" w:rsidDel="00B41B92">
          <w:rPr>
            <w:rFonts w:ascii="Century Gothic" w:hAnsi="Century Gothic" w:cstheme="majorBidi"/>
            <w:sz w:val="24"/>
            <w:szCs w:val="24"/>
          </w:rPr>
          <w:delText xml:space="preserve">the </w:delText>
        </w:r>
        <w:r w:rsidR="00C67768" w:rsidRPr="001530BE" w:rsidDel="00B41B92">
          <w:rPr>
            <w:rFonts w:ascii="Century Gothic" w:hAnsi="Century Gothic" w:cstheme="majorBidi"/>
            <w:sz w:val="24"/>
            <w:szCs w:val="24"/>
          </w:rPr>
          <w:delText>self</w:delText>
        </w:r>
        <w:r w:rsidR="00FE0DD3" w:rsidRPr="001530BE" w:rsidDel="00B41B92">
          <w:rPr>
            <w:rFonts w:ascii="Century Gothic" w:hAnsi="Century Gothic" w:cstheme="majorBidi"/>
            <w:sz w:val="24"/>
            <w:szCs w:val="24"/>
          </w:rPr>
          <w:delText xml:space="preserve"> exists</w:delText>
        </w:r>
        <w:r w:rsidR="00C67768" w:rsidRPr="001530BE" w:rsidDel="00B41B92">
          <w:rPr>
            <w:rFonts w:ascii="Century Gothic" w:hAnsi="Century Gothic" w:cstheme="majorBidi"/>
            <w:sz w:val="24"/>
            <w:szCs w:val="24"/>
          </w:rPr>
          <w:delText xml:space="preserve">. </w:delText>
        </w:r>
      </w:del>
      <w:commentRangeEnd w:id="25"/>
      <w:r w:rsidR="00B41B92" w:rsidRPr="001530BE">
        <w:rPr>
          <w:rStyle w:val="CommentReference"/>
          <w:rFonts w:ascii="Century Gothic" w:hAnsi="Century Gothic"/>
          <w:sz w:val="24"/>
          <w:szCs w:val="24"/>
        </w:rPr>
        <w:commentReference w:id="25"/>
      </w:r>
      <w:del w:id="27" w:author="David Adamick" w:date="2021-01-17T14:09:00Z">
        <w:r w:rsidR="00B41B92" w:rsidRPr="001530BE" w:rsidDel="009266B2">
          <w:rPr>
            <w:rFonts w:ascii="Century Gothic" w:eastAsia="DengXian" w:hAnsi="Century Gothic" w:cs="Times New Roman"/>
            <w:sz w:val="24"/>
            <w:szCs w:val="24"/>
          </w:rPr>
          <w:delText xml:space="preserve"> </w:delText>
        </w:r>
      </w:del>
    </w:p>
    <w:p w14:paraId="0A1B1E4D" w14:textId="4324EEB4" w:rsidR="008B7299" w:rsidRPr="001530BE" w:rsidRDefault="009266B2" w:rsidP="001530BE">
      <w:pPr>
        <w:spacing w:line="360" w:lineRule="auto"/>
        <w:jc w:val="both"/>
        <w:rPr>
          <w:ins w:id="28" w:author="David Adamick" w:date="2021-01-17T11:42:00Z"/>
          <w:rFonts w:ascii="Century Gothic" w:eastAsia="DengXian" w:hAnsi="Century Gothic" w:cs="Times New Roman"/>
          <w:sz w:val="24"/>
          <w:szCs w:val="24"/>
        </w:rPr>
      </w:pPr>
      <w:ins w:id="29" w:author="David Adamick" w:date="2021-01-17T14:09:00Z">
        <w:r w:rsidRPr="001530BE">
          <w:rPr>
            <w:rFonts w:ascii="Century Gothic" w:eastAsia="DengXian" w:hAnsi="Century Gothic" w:cs="Times New Roman"/>
            <w:sz w:val="24"/>
            <w:szCs w:val="24"/>
          </w:rPr>
          <w:t xml:space="preserve">  </w:t>
        </w:r>
        <w:r w:rsidRPr="001530BE">
          <w:rPr>
            <w:rFonts w:ascii="Century Gothic" w:eastAsia="DengXian" w:hAnsi="Century Gothic" w:cs="Times New Roman"/>
            <w:sz w:val="24"/>
            <w:szCs w:val="24"/>
          </w:rPr>
          <w:tab/>
        </w:r>
      </w:ins>
      <w:r w:rsidR="00B41B92" w:rsidRPr="001530BE">
        <w:rPr>
          <w:rFonts w:ascii="Century Gothic" w:eastAsia="DengXian" w:hAnsi="Century Gothic" w:cs="Times New Roman"/>
          <w:sz w:val="24"/>
          <w:szCs w:val="24"/>
        </w:rPr>
        <w:t>With the first notion, the Person is considered an immaterial substance existing independently of corporal form, where personal identity is a phenomenon one comprehends directly.</w:t>
      </w:r>
      <w:r w:rsidR="00B41B92" w:rsidRPr="001530BE">
        <w:rPr>
          <w:rFonts w:ascii="Century Gothic" w:hAnsi="Century Gothic" w:cstheme="majorBidi"/>
          <w:sz w:val="24"/>
          <w:szCs w:val="24"/>
        </w:rPr>
        <w:t xml:space="preserve">  </w:t>
      </w:r>
      <w:commentRangeStart w:id="30"/>
      <w:del w:id="31" w:author="David Adamick" w:date="2021-01-17T11:33:00Z">
        <w:r w:rsidR="00C67768" w:rsidRPr="001530BE" w:rsidDel="00B41B92">
          <w:rPr>
            <w:rFonts w:ascii="Century Gothic" w:hAnsi="Century Gothic" w:cstheme="majorBidi"/>
            <w:sz w:val="24"/>
            <w:szCs w:val="24"/>
          </w:rPr>
          <w:delText xml:space="preserve">But advocates of </w:delText>
        </w:r>
        <w:r w:rsidR="003C6330" w:rsidRPr="001530BE" w:rsidDel="00B41B92">
          <w:rPr>
            <w:rFonts w:ascii="Century Gothic" w:hAnsi="Century Gothic" w:cstheme="majorBidi"/>
            <w:sz w:val="24"/>
            <w:szCs w:val="24"/>
          </w:rPr>
          <w:delText>b</w:delText>
        </w:r>
        <w:r w:rsidR="00C40325" w:rsidRPr="001530BE" w:rsidDel="00B41B92">
          <w:rPr>
            <w:rFonts w:ascii="Century Gothic" w:hAnsi="Century Gothic" w:cstheme="majorBidi"/>
            <w:sz w:val="24"/>
            <w:szCs w:val="24"/>
          </w:rPr>
          <w:delText>undle</w:delText>
        </w:r>
        <w:r w:rsidR="00C67768" w:rsidRPr="001530BE" w:rsidDel="00B41B92">
          <w:rPr>
            <w:rFonts w:ascii="Century Gothic" w:hAnsi="Century Gothic" w:cstheme="majorBidi"/>
            <w:sz w:val="24"/>
            <w:szCs w:val="24"/>
          </w:rPr>
          <w:delText xml:space="preserve"> theory reject </w:delText>
        </w:r>
        <w:r w:rsidR="00EB2A45" w:rsidRPr="001530BE" w:rsidDel="00B41B92">
          <w:rPr>
            <w:rFonts w:ascii="Century Gothic" w:hAnsi="Century Gothic" w:cstheme="majorBidi"/>
            <w:sz w:val="24"/>
            <w:szCs w:val="24"/>
          </w:rPr>
          <w:delText>assertion</w:delText>
        </w:r>
        <w:r w:rsidR="00C67768" w:rsidRPr="001530BE" w:rsidDel="00B41B92">
          <w:rPr>
            <w:rFonts w:ascii="Century Gothic" w:hAnsi="Century Gothic" w:cstheme="majorBidi"/>
            <w:sz w:val="24"/>
            <w:szCs w:val="24"/>
          </w:rPr>
          <w:delText xml:space="preserve"> of </w:delText>
        </w:r>
        <w:r w:rsidR="00FD47C1" w:rsidRPr="001530BE" w:rsidDel="00B41B92">
          <w:rPr>
            <w:rFonts w:ascii="Century Gothic" w:hAnsi="Century Gothic" w:cstheme="majorBidi"/>
            <w:sz w:val="24"/>
            <w:szCs w:val="24"/>
          </w:rPr>
          <w:delText>direct</w:delText>
        </w:r>
        <w:r w:rsidR="00C67768" w:rsidRPr="001530BE" w:rsidDel="00B41B92">
          <w:rPr>
            <w:rFonts w:ascii="Century Gothic" w:hAnsi="Century Gothic" w:cstheme="majorBidi"/>
            <w:sz w:val="24"/>
            <w:szCs w:val="24"/>
          </w:rPr>
          <w:delText xml:space="preserve"> experience of the</w:delText>
        </w:r>
        <w:r w:rsidR="00C40325" w:rsidRPr="001530BE" w:rsidDel="00B41B92">
          <w:rPr>
            <w:rFonts w:ascii="Century Gothic" w:hAnsi="Century Gothic" w:cstheme="majorBidi"/>
            <w:sz w:val="24"/>
            <w:szCs w:val="24"/>
          </w:rPr>
          <w:delText xml:space="preserve"> self </w:delText>
        </w:r>
        <w:r w:rsidR="00C67768" w:rsidRPr="001530BE" w:rsidDel="00B41B92">
          <w:rPr>
            <w:rFonts w:ascii="Century Gothic" w:hAnsi="Century Gothic" w:cstheme="majorBidi"/>
            <w:sz w:val="24"/>
            <w:szCs w:val="24"/>
          </w:rPr>
          <w:delText>and believe that such substance does not exist at all.</w:delText>
        </w:r>
        <w:r w:rsidR="004E5FD1" w:rsidRPr="001530BE" w:rsidDel="00B41B92">
          <w:rPr>
            <w:rFonts w:ascii="Century Gothic" w:hAnsi="Century Gothic" w:cstheme="majorBidi"/>
            <w:sz w:val="24"/>
            <w:szCs w:val="24"/>
          </w:rPr>
          <w:delText xml:space="preserve"> </w:delText>
        </w:r>
      </w:del>
      <w:commentRangeEnd w:id="30"/>
      <w:r w:rsidR="00B41B92" w:rsidRPr="001530BE">
        <w:rPr>
          <w:rStyle w:val="CommentReference"/>
          <w:rFonts w:ascii="Century Gothic" w:hAnsi="Century Gothic"/>
          <w:sz w:val="24"/>
          <w:szCs w:val="24"/>
        </w:rPr>
        <w:commentReference w:id="30"/>
      </w:r>
      <w:ins w:id="32" w:author="David Adamick" w:date="2021-01-17T11:33:00Z">
        <w:r w:rsidR="00B41B92" w:rsidRPr="001530BE">
          <w:rPr>
            <w:rFonts w:ascii="Century Gothic" w:eastAsia="DengXian" w:hAnsi="Century Gothic" w:cs="Times New Roman"/>
            <w:sz w:val="24"/>
            <w:szCs w:val="24"/>
          </w:rPr>
          <w:t>And yet, as bundle theory counters, the unity of consciousness can be explained only if the Self exists already.</w:t>
        </w:r>
      </w:ins>
      <w:ins w:id="33" w:author="David Adamick" w:date="2021-01-17T11:38:00Z">
        <w:r w:rsidR="00811DB9" w:rsidRPr="001530BE">
          <w:rPr>
            <w:rFonts w:ascii="Century Gothic" w:eastAsia="DengXian" w:hAnsi="Century Gothic" w:cs="Times New Roman"/>
            <w:sz w:val="24"/>
            <w:szCs w:val="24"/>
          </w:rPr>
          <w:t xml:space="preserve"> </w:t>
        </w:r>
      </w:ins>
      <w:del w:id="34" w:author="David Adamick" w:date="2021-01-17T11:38:00Z">
        <w:r w:rsidR="004E5FD1" w:rsidRPr="001530BE" w:rsidDel="00811DB9">
          <w:rPr>
            <w:rFonts w:ascii="Century Gothic" w:hAnsi="Century Gothic" w:cstheme="majorBidi"/>
            <w:sz w:val="24"/>
            <w:szCs w:val="24"/>
          </w:rPr>
          <w:delText xml:space="preserve">On the other hand, they </w:delText>
        </w:r>
        <w:r w:rsidR="0005382B" w:rsidRPr="001530BE" w:rsidDel="00811DB9">
          <w:rPr>
            <w:rFonts w:ascii="Century Gothic" w:hAnsi="Century Gothic" w:cstheme="majorBidi"/>
            <w:sz w:val="24"/>
            <w:szCs w:val="24"/>
          </w:rPr>
          <w:delText>believe</w:delText>
        </w:r>
        <w:r w:rsidR="004E5FD1" w:rsidRPr="001530BE" w:rsidDel="00811DB9">
          <w:rPr>
            <w:rFonts w:ascii="Century Gothic" w:hAnsi="Century Gothic" w:cstheme="majorBidi"/>
            <w:sz w:val="24"/>
            <w:szCs w:val="24"/>
          </w:rPr>
          <w:delText xml:space="preserve"> that </w:delText>
        </w:r>
        <w:r w:rsidR="003C6330" w:rsidRPr="001530BE" w:rsidDel="00811DB9">
          <w:rPr>
            <w:rFonts w:ascii="Century Gothic" w:hAnsi="Century Gothic" w:cstheme="majorBidi"/>
            <w:sz w:val="24"/>
            <w:szCs w:val="24"/>
          </w:rPr>
          <w:delText xml:space="preserve">in order to explain the unity of consciousness, </w:delText>
        </w:r>
        <w:r w:rsidR="00400F55" w:rsidRPr="001530BE" w:rsidDel="00811DB9">
          <w:rPr>
            <w:rFonts w:ascii="Century Gothic" w:hAnsi="Century Gothic" w:cstheme="majorBidi"/>
            <w:sz w:val="24"/>
            <w:szCs w:val="24"/>
          </w:rPr>
          <w:delText>assumption of immaterial</w:delText>
        </w:r>
        <w:r w:rsidR="003C6330" w:rsidRPr="001530BE" w:rsidDel="00811DB9">
          <w:rPr>
            <w:rFonts w:ascii="Century Gothic" w:hAnsi="Century Gothic" w:cstheme="majorBidi"/>
            <w:sz w:val="24"/>
            <w:szCs w:val="24"/>
          </w:rPr>
          <w:delText xml:space="preserve"> substance </w:delText>
        </w:r>
        <w:r w:rsidR="00400F55" w:rsidRPr="001530BE" w:rsidDel="00811DB9">
          <w:rPr>
            <w:rFonts w:ascii="Century Gothic" w:hAnsi="Century Gothic" w:cstheme="majorBidi"/>
            <w:sz w:val="24"/>
            <w:szCs w:val="24"/>
          </w:rPr>
          <w:delText>is not required</w:delText>
        </w:r>
        <w:r w:rsidR="00A344AF" w:rsidRPr="001530BE" w:rsidDel="00811DB9">
          <w:rPr>
            <w:rFonts w:ascii="Century Gothic" w:hAnsi="Century Gothic" w:cstheme="majorBidi"/>
            <w:sz w:val="24"/>
            <w:szCs w:val="24"/>
          </w:rPr>
          <w:delText>/necessary</w:delText>
        </w:r>
        <w:r w:rsidR="003C6330" w:rsidRPr="001530BE" w:rsidDel="00811DB9">
          <w:rPr>
            <w:rFonts w:ascii="Century Gothic" w:hAnsi="Century Gothic" w:cstheme="majorBidi"/>
            <w:sz w:val="24"/>
            <w:szCs w:val="24"/>
          </w:rPr>
          <w:delText xml:space="preserve"> </w:delText>
        </w:r>
        <w:r w:rsidR="00A344AF" w:rsidRPr="001530BE" w:rsidDel="00811DB9">
          <w:rPr>
            <w:rFonts w:ascii="Century Gothic" w:hAnsi="Century Gothic" w:cstheme="majorBidi"/>
            <w:sz w:val="24"/>
            <w:szCs w:val="24"/>
          </w:rPr>
          <w:delText>because</w:delText>
        </w:r>
        <w:r w:rsidR="004E5FD1" w:rsidRPr="001530BE" w:rsidDel="00811DB9">
          <w:rPr>
            <w:rFonts w:ascii="Century Gothic" w:hAnsi="Century Gothic" w:cstheme="majorBidi"/>
            <w:sz w:val="24"/>
            <w:szCs w:val="24"/>
          </w:rPr>
          <w:delText xml:space="preserve"> the unity of consciousness can be </w:delText>
        </w:r>
        <w:r w:rsidR="00CA2B0D" w:rsidRPr="001530BE" w:rsidDel="00811DB9">
          <w:rPr>
            <w:rFonts w:ascii="Century Gothic" w:hAnsi="Century Gothic" w:cstheme="majorBidi"/>
            <w:sz w:val="24"/>
            <w:szCs w:val="24"/>
          </w:rPr>
          <w:delText>elucidat</w:delText>
        </w:r>
        <w:r w:rsidR="004E5FD1" w:rsidRPr="001530BE" w:rsidDel="00811DB9">
          <w:rPr>
            <w:rFonts w:ascii="Century Gothic" w:hAnsi="Century Gothic" w:cstheme="majorBidi"/>
            <w:sz w:val="24"/>
            <w:szCs w:val="24"/>
          </w:rPr>
          <w:delText>ed on the basis of memory and psychological continuity</w:delText>
        </w:r>
      </w:del>
      <w:del w:id="35" w:author="David Adamick" w:date="2021-01-17T11:56:00Z">
        <w:r w:rsidR="004E5FD1" w:rsidRPr="001530BE" w:rsidDel="00594BAD">
          <w:rPr>
            <w:rFonts w:ascii="Century Gothic" w:hAnsi="Century Gothic" w:cstheme="majorBidi"/>
            <w:sz w:val="24"/>
            <w:szCs w:val="24"/>
          </w:rPr>
          <w:delText xml:space="preserve">. </w:delText>
        </w:r>
        <w:commentRangeStart w:id="36"/>
        <w:commentRangeEnd w:id="36"/>
        <w:r w:rsidR="00811DB9" w:rsidRPr="001530BE" w:rsidDel="00594BAD">
          <w:rPr>
            <w:rStyle w:val="CommentReference"/>
            <w:rFonts w:ascii="Century Gothic" w:hAnsi="Century Gothic"/>
            <w:sz w:val="24"/>
            <w:szCs w:val="24"/>
          </w:rPr>
          <w:commentReference w:id="36"/>
        </w:r>
      </w:del>
      <w:ins w:id="37" w:author="David Adamick" w:date="2021-01-17T11:39:00Z">
        <w:r w:rsidR="00811DB9" w:rsidRPr="001530BE">
          <w:rPr>
            <w:rFonts w:ascii="Century Gothic" w:eastAsia="DengXian" w:hAnsi="Century Gothic" w:cs="Times New Roman"/>
            <w:sz w:val="24"/>
            <w:szCs w:val="24"/>
          </w:rPr>
          <w:t xml:space="preserve">Thus, does Hume reject the idea of the Self’s direct experience, believing instead that no such substance exists at all. </w:t>
        </w:r>
      </w:ins>
      <w:commentRangeStart w:id="38"/>
      <w:del w:id="39" w:author="David Adamick" w:date="2021-01-17T11:41:00Z">
        <w:r w:rsidR="004E5FD1" w:rsidRPr="001530BE" w:rsidDel="00811DB9">
          <w:rPr>
            <w:rFonts w:ascii="Century Gothic" w:hAnsi="Century Gothic" w:cstheme="majorBidi"/>
            <w:sz w:val="24"/>
            <w:szCs w:val="24"/>
          </w:rPr>
          <w:delText>According to this theory,</w:delText>
        </w:r>
        <w:r w:rsidR="00C40325" w:rsidRPr="001530BE" w:rsidDel="00811DB9">
          <w:rPr>
            <w:rFonts w:ascii="Century Gothic" w:hAnsi="Century Gothic" w:cstheme="majorBidi"/>
            <w:sz w:val="24"/>
            <w:szCs w:val="24"/>
          </w:rPr>
          <w:delText xml:space="preserve"> </w:delText>
        </w:r>
        <w:r w:rsidR="001D73E2" w:rsidRPr="001530BE" w:rsidDel="00811DB9">
          <w:rPr>
            <w:rFonts w:ascii="Century Gothic" w:hAnsi="Century Gothic" w:cstheme="majorBidi"/>
            <w:sz w:val="24"/>
            <w:szCs w:val="24"/>
          </w:rPr>
          <w:delText xml:space="preserve">person </w:delText>
        </w:r>
        <w:r w:rsidR="004E5FD1" w:rsidRPr="001530BE" w:rsidDel="00811DB9">
          <w:rPr>
            <w:rFonts w:ascii="Century Gothic" w:hAnsi="Century Gothic" w:cstheme="majorBidi"/>
            <w:sz w:val="24"/>
            <w:szCs w:val="24"/>
          </w:rPr>
          <w:delText xml:space="preserve">is a </w:delText>
        </w:r>
        <w:r w:rsidR="008501F8" w:rsidRPr="001530BE" w:rsidDel="00811DB9">
          <w:rPr>
            <w:rFonts w:ascii="Century Gothic" w:hAnsi="Century Gothic" w:cstheme="majorBidi"/>
            <w:sz w:val="24"/>
            <w:szCs w:val="24"/>
          </w:rPr>
          <w:delText>collection of</w:delText>
        </w:r>
        <w:r w:rsidR="004E5FD1" w:rsidRPr="001530BE" w:rsidDel="00811DB9">
          <w:rPr>
            <w:rFonts w:ascii="Century Gothic" w:hAnsi="Century Gothic" w:cstheme="majorBidi"/>
            <w:sz w:val="24"/>
            <w:szCs w:val="24"/>
          </w:rPr>
          <w:delText xml:space="preserve"> mental events that </w:delText>
        </w:r>
        <w:r w:rsidR="002246A2" w:rsidRPr="001530BE" w:rsidDel="00811DB9">
          <w:rPr>
            <w:rFonts w:ascii="Century Gothic" w:hAnsi="Century Gothic" w:cstheme="majorBidi"/>
            <w:sz w:val="24"/>
            <w:szCs w:val="24"/>
          </w:rPr>
          <w:delText>is</w:delText>
        </w:r>
        <w:r w:rsidR="004E5FD1" w:rsidRPr="001530BE" w:rsidDel="00811DB9">
          <w:rPr>
            <w:rFonts w:ascii="Century Gothic" w:hAnsi="Century Gothic" w:cstheme="majorBidi"/>
            <w:sz w:val="24"/>
            <w:szCs w:val="24"/>
          </w:rPr>
          <w:delText xml:space="preserve"> linked to the nervous system and specifically to the brain </w:delText>
        </w:r>
        <w:r w:rsidR="00C40325" w:rsidRPr="001530BE" w:rsidDel="00811DB9">
          <w:rPr>
            <w:rFonts w:ascii="Century Gothic" w:hAnsi="Century Gothic" w:cstheme="majorBidi"/>
            <w:sz w:val="24"/>
            <w:szCs w:val="24"/>
          </w:rPr>
          <w:delText>through</w:delText>
        </w:r>
        <w:r w:rsidR="004E5FD1" w:rsidRPr="001530BE" w:rsidDel="00811DB9">
          <w:rPr>
            <w:rFonts w:ascii="Century Gothic" w:hAnsi="Century Gothic" w:cstheme="majorBidi"/>
            <w:sz w:val="24"/>
            <w:szCs w:val="24"/>
          </w:rPr>
          <w:delText xml:space="preserve"> a cause</w:delText>
        </w:r>
        <w:r w:rsidR="00200BB0" w:rsidRPr="001530BE" w:rsidDel="00811DB9">
          <w:rPr>
            <w:rFonts w:ascii="Century Gothic" w:hAnsi="Century Gothic" w:cstheme="majorBidi"/>
            <w:sz w:val="24"/>
            <w:szCs w:val="24"/>
          </w:rPr>
          <w:delText>-</w:delText>
        </w:r>
        <w:r w:rsidR="00CA2B0D" w:rsidRPr="001530BE" w:rsidDel="00811DB9">
          <w:rPr>
            <w:rFonts w:ascii="Century Gothic" w:hAnsi="Century Gothic" w:cstheme="majorBidi"/>
            <w:sz w:val="24"/>
            <w:szCs w:val="24"/>
          </w:rPr>
          <w:delText>and</w:delText>
        </w:r>
        <w:r w:rsidR="00200BB0" w:rsidRPr="001530BE" w:rsidDel="00811DB9">
          <w:rPr>
            <w:rFonts w:ascii="Century Gothic" w:hAnsi="Century Gothic" w:cstheme="majorBidi"/>
            <w:sz w:val="24"/>
            <w:szCs w:val="24"/>
          </w:rPr>
          <w:delText>-</w:delText>
        </w:r>
        <w:r w:rsidR="004E5FD1" w:rsidRPr="001530BE" w:rsidDel="00811DB9">
          <w:rPr>
            <w:rFonts w:ascii="Century Gothic" w:hAnsi="Century Gothic" w:cstheme="majorBidi"/>
            <w:sz w:val="24"/>
            <w:szCs w:val="24"/>
          </w:rPr>
          <w:delText xml:space="preserve">effect </w:delText>
        </w:r>
        <w:r w:rsidR="001D73E2" w:rsidRPr="001530BE" w:rsidDel="00811DB9">
          <w:rPr>
            <w:rFonts w:ascii="Century Gothic" w:hAnsi="Century Gothic" w:cstheme="majorBidi"/>
            <w:sz w:val="24"/>
            <w:szCs w:val="24"/>
          </w:rPr>
          <w:delText>relationship</w:delText>
        </w:r>
        <w:r w:rsidR="004E5FD1" w:rsidRPr="001530BE" w:rsidDel="00811DB9">
          <w:rPr>
            <w:rFonts w:ascii="Century Gothic" w:hAnsi="Century Gothic" w:cstheme="majorBidi"/>
            <w:sz w:val="24"/>
            <w:szCs w:val="24"/>
          </w:rPr>
          <w:delText>.</w:delText>
        </w:r>
        <w:r w:rsidR="00400F55" w:rsidRPr="001530BE" w:rsidDel="00811DB9">
          <w:rPr>
            <w:rFonts w:ascii="Century Gothic" w:hAnsi="Century Gothic" w:cstheme="majorBidi"/>
            <w:sz w:val="24"/>
            <w:szCs w:val="24"/>
          </w:rPr>
          <w:delText xml:space="preserve"> </w:delText>
        </w:r>
      </w:del>
      <w:commentRangeEnd w:id="38"/>
      <w:r w:rsidR="00811DB9" w:rsidRPr="001530BE">
        <w:rPr>
          <w:rStyle w:val="CommentReference"/>
          <w:rFonts w:ascii="Century Gothic" w:hAnsi="Century Gothic"/>
          <w:sz w:val="24"/>
          <w:szCs w:val="24"/>
        </w:rPr>
        <w:commentReference w:id="38"/>
      </w:r>
      <w:ins w:id="40" w:author="David Adamick" w:date="2021-01-17T11:41:00Z">
        <w:r w:rsidR="00811DB9" w:rsidRPr="001530BE">
          <w:rPr>
            <w:rFonts w:ascii="Century Gothic" w:eastAsia="DengXian" w:hAnsi="Century Gothic" w:cs="Times New Roman"/>
            <w:sz w:val="24"/>
            <w:szCs w:val="24"/>
          </w:rPr>
          <w:t xml:space="preserve">Rather, to explain the unity of consciousness, no assumption of immaterial substance is required since this unity is elucidated via memory and psychological continuity. </w:t>
        </w:r>
      </w:ins>
    </w:p>
    <w:p w14:paraId="53DE4EE7" w14:textId="531F6B93" w:rsidR="00DA3757" w:rsidRPr="001530BE" w:rsidRDefault="009266B2" w:rsidP="001530BE">
      <w:pPr>
        <w:spacing w:line="360" w:lineRule="auto"/>
        <w:jc w:val="both"/>
        <w:rPr>
          <w:rFonts w:ascii="Century Gothic" w:hAnsi="Century Gothic" w:cstheme="majorBidi"/>
          <w:sz w:val="24"/>
          <w:szCs w:val="24"/>
        </w:rPr>
      </w:pPr>
      <w:ins w:id="41" w:author="David Adamick" w:date="2021-01-17T14:09:00Z">
        <w:r w:rsidRPr="001530BE">
          <w:rPr>
            <w:rFonts w:ascii="Century Gothic" w:hAnsi="Century Gothic" w:cstheme="majorBidi"/>
            <w:sz w:val="24"/>
            <w:szCs w:val="24"/>
          </w:rPr>
          <w:t xml:space="preserve"> </w:t>
        </w:r>
        <w:r w:rsidRPr="001530BE">
          <w:rPr>
            <w:rFonts w:ascii="Century Gothic" w:hAnsi="Century Gothic" w:cstheme="majorBidi"/>
            <w:sz w:val="24"/>
            <w:szCs w:val="24"/>
          </w:rPr>
          <w:tab/>
        </w:r>
      </w:ins>
      <w:r w:rsidR="00A344AF" w:rsidRPr="001530BE">
        <w:rPr>
          <w:rFonts w:ascii="Century Gothic" w:hAnsi="Century Gothic" w:cstheme="majorBidi"/>
          <w:sz w:val="24"/>
          <w:szCs w:val="24"/>
        </w:rPr>
        <w:t>David Hume, f</w:t>
      </w:r>
      <w:r w:rsidR="004E5FD1" w:rsidRPr="001530BE">
        <w:rPr>
          <w:rFonts w:ascii="Century Gothic" w:hAnsi="Century Gothic" w:cstheme="majorBidi"/>
          <w:sz w:val="24"/>
          <w:szCs w:val="24"/>
        </w:rPr>
        <w:t>or the first time in the history of</w:t>
      </w:r>
      <w:r w:rsidR="00400F55" w:rsidRPr="001530BE">
        <w:rPr>
          <w:rFonts w:ascii="Century Gothic" w:hAnsi="Century Gothic" w:cstheme="majorBidi"/>
          <w:sz w:val="24"/>
          <w:szCs w:val="24"/>
        </w:rPr>
        <w:t xml:space="preserve"> the</w:t>
      </w:r>
      <w:r w:rsidR="004E5FD1" w:rsidRPr="001530BE">
        <w:rPr>
          <w:rFonts w:ascii="Century Gothic" w:hAnsi="Century Gothic" w:cstheme="majorBidi"/>
          <w:sz w:val="24"/>
          <w:szCs w:val="24"/>
        </w:rPr>
        <w:t xml:space="preserve"> </w:t>
      </w:r>
      <w:r w:rsidR="00400F55" w:rsidRPr="001530BE">
        <w:rPr>
          <w:rFonts w:ascii="Century Gothic" w:hAnsi="Century Gothic" w:cstheme="majorBidi"/>
          <w:sz w:val="24"/>
          <w:szCs w:val="24"/>
        </w:rPr>
        <w:t>w</w:t>
      </w:r>
      <w:r w:rsidR="004E5FD1" w:rsidRPr="001530BE">
        <w:rPr>
          <w:rFonts w:ascii="Century Gothic" w:hAnsi="Century Gothic" w:cstheme="majorBidi"/>
          <w:sz w:val="24"/>
          <w:szCs w:val="24"/>
        </w:rPr>
        <w:t>estern philosophy,</w:t>
      </w:r>
      <w:r w:rsidR="00400F55" w:rsidRPr="001530BE">
        <w:rPr>
          <w:rFonts w:ascii="Century Gothic" w:hAnsi="Century Gothic" w:cstheme="majorBidi"/>
          <w:sz w:val="24"/>
          <w:szCs w:val="24"/>
        </w:rPr>
        <w:t xml:space="preserve"> </w:t>
      </w:r>
      <w:r w:rsidR="004509C2" w:rsidRPr="001530BE">
        <w:rPr>
          <w:rFonts w:ascii="Century Gothic" w:hAnsi="Century Gothic" w:cstheme="majorBidi"/>
          <w:sz w:val="24"/>
          <w:szCs w:val="24"/>
        </w:rPr>
        <w:t>introduced</w:t>
      </w:r>
      <w:del w:id="42" w:author="David Adamick" w:date="2021-01-17T11:45:00Z">
        <w:r w:rsidR="004509C2" w:rsidRPr="001530BE" w:rsidDel="00811DB9">
          <w:rPr>
            <w:rFonts w:ascii="Century Gothic" w:hAnsi="Century Gothic" w:cstheme="majorBidi"/>
            <w:sz w:val="24"/>
            <w:szCs w:val="24"/>
          </w:rPr>
          <w:delText xml:space="preserve"> </w:delText>
        </w:r>
        <w:r w:rsidR="004E5FD1" w:rsidRPr="001530BE" w:rsidDel="00811DB9">
          <w:rPr>
            <w:rFonts w:ascii="Century Gothic" w:hAnsi="Century Gothic" w:cstheme="majorBidi"/>
            <w:sz w:val="24"/>
            <w:szCs w:val="24"/>
          </w:rPr>
          <w:delText xml:space="preserve">this </w:delText>
        </w:r>
        <w:r w:rsidR="004509C2" w:rsidRPr="001530BE" w:rsidDel="00811DB9">
          <w:rPr>
            <w:rFonts w:ascii="Century Gothic" w:hAnsi="Century Gothic" w:cstheme="majorBidi"/>
            <w:sz w:val="24"/>
            <w:szCs w:val="24"/>
          </w:rPr>
          <w:delText>view</w:delText>
        </w:r>
        <w:r w:rsidR="00C40325" w:rsidRPr="001530BE" w:rsidDel="00811DB9">
          <w:rPr>
            <w:rFonts w:ascii="Century Gothic" w:hAnsi="Century Gothic" w:cstheme="majorBidi"/>
            <w:sz w:val="24"/>
            <w:szCs w:val="24"/>
          </w:rPr>
          <w:delText>point</w:delText>
        </w:r>
        <w:r w:rsidR="004E5FD1" w:rsidRPr="001530BE" w:rsidDel="00811DB9">
          <w:rPr>
            <w:rFonts w:ascii="Century Gothic" w:hAnsi="Century Gothic" w:cstheme="majorBidi"/>
            <w:sz w:val="24"/>
            <w:szCs w:val="24"/>
          </w:rPr>
          <w:delText xml:space="preserve"> as a theory</w:delText>
        </w:r>
        <w:r w:rsidR="00A344AF" w:rsidRPr="001530BE" w:rsidDel="00811DB9">
          <w:rPr>
            <w:rFonts w:ascii="Century Gothic" w:hAnsi="Century Gothic" w:cstheme="majorBidi"/>
            <w:sz w:val="24"/>
            <w:szCs w:val="24"/>
          </w:rPr>
          <w:delText xml:space="preserve"> and defended it</w:delText>
        </w:r>
        <w:r w:rsidR="004E5FD1" w:rsidRPr="001530BE" w:rsidDel="00811DB9">
          <w:rPr>
            <w:rFonts w:ascii="Century Gothic" w:hAnsi="Century Gothic" w:cstheme="majorBidi"/>
            <w:sz w:val="24"/>
            <w:szCs w:val="24"/>
          </w:rPr>
          <w:delText>.</w:delText>
        </w:r>
      </w:del>
      <w:r w:rsidR="004E5FD1" w:rsidRPr="001530BE">
        <w:rPr>
          <w:rFonts w:ascii="Century Gothic" w:hAnsi="Century Gothic" w:cstheme="majorBidi"/>
          <w:sz w:val="24"/>
          <w:szCs w:val="24"/>
        </w:rPr>
        <w:t xml:space="preserve"> </w:t>
      </w:r>
      <w:ins w:id="43" w:author="David Adamick" w:date="2021-01-17T11:46:00Z">
        <w:r w:rsidR="00811DB9" w:rsidRPr="001530BE">
          <w:rPr>
            <w:rFonts w:ascii="Century Gothic" w:eastAsia="DengXian" w:hAnsi="Century Gothic" w:cs="Times New Roman"/>
            <w:sz w:val="24"/>
            <w:szCs w:val="24"/>
          </w:rPr>
          <w:t xml:space="preserve">and defended this viewpoint. </w:t>
        </w:r>
      </w:ins>
      <w:ins w:id="44" w:author="David Adamick" w:date="2021-01-17T11:47:00Z">
        <w:r w:rsidR="006232F0" w:rsidRPr="001530BE">
          <w:rPr>
            <w:rFonts w:ascii="Century Gothic" w:eastAsia="DengXian" w:hAnsi="Century Gothic" w:cs="Times New Roman"/>
            <w:sz w:val="24"/>
            <w:szCs w:val="24"/>
          </w:rPr>
          <w:t xml:space="preserve"> </w:t>
        </w:r>
      </w:ins>
      <w:commentRangeStart w:id="45"/>
      <w:del w:id="46" w:author="David Adamick" w:date="2021-01-17T11:47:00Z">
        <w:r w:rsidR="004E5FD1" w:rsidRPr="001530BE" w:rsidDel="006232F0">
          <w:rPr>
            <w:rFonts w:ascii="Century Gothic" w:hAnsi="Century Gothic" w:cstheme="majorBidi"/>
            <w:sz w:val="24"/>
            <w:szCs w:val="24"/>
          </w:rPr>
          <w:delText xml:space="preserve">This theory also has some similarities </w:delText>
        </w:r>
        <w:r w:rsidR="00A344AF" w:rsidRPr="001530BE" w:rsidDel="006232F0">
          <w:rPr>
            <w:rFonts w:ascii="Century Gothic" w:hAnsi="Century Gothic" w:cstheme="majorBidi"/>
            <w:sz w:val="24"/>
            <w:szCs w:val="24"/>
          </w:rPr>
          <w:delText>to</w:delText>
        </w:r>
        <w:r w:rsidR="004E5FD1" w:rsidRPr="001530BE" w:rsidDel="006232F0">
          <w:rPr>
            <w:rFonts w:ascii="Century Gothic" w:hAnsi="Century Gothic" w:cstheme="majorBidi"/>
            <w:sz w:val="24"/>
            <w:szCs w:val="24"/>
          </w:rPr>
          <w:delText xml:space="preserve"> </w:delText>
        </w:r>
        <w:r w:rsidR="004509C2" w:rsidRPr="001530BE" w:rsidDel="006232F0">
          <w:rPr>
            <w:rFonts w:ascii="Century Gothic" w:hAnsi="Century Gothic" w:cstheme="majorBidi"/>
            <w:sz w:val="24"/>
            <w:szCs w:val="24"/>
          </w:rPr>
          <w:delText>no-self theory in</w:delText>
        </w:r>
        <w:r w:rsidR="004E5FD1" w:rsidRPr="001530BE" w:rsidDel="006232F0">
          <w:rPr>
            <w:rFonts w:ascii="Century Gothic" w:hAnsi="Century Gothic" w:cstheme="majorBidi"/>
            <w:sz w:val="24"/>
            <w:szCs w:val="24"/>
          </w:rPr>
          <w:delText xml:space="preserve"> Buddhism, which itself requires </w:delText>
        </w:r>
        <w:r w:rsidR="0005382B" w:rsidRPr="001530BE" w:rsidDel="006232F0">
          <w:rPr>
            <w:rFonts w:ascii="Century Gothic" w:hAnsi="Century Gothic" w:cstheme="majorBidi"/>
            <w:sz w:val="24"/>
            <w:szCs w:val="24"/>
          </w:rPr>
          <w:delText xml:space="preserve">writing </w:delText>
        </w:r>
        <w:r w:rsidR="004E5FD1" w:rsidRPr="001530BE" w:rsidDel="006232F0">
          <w:rPr>
            <w:rFonts w:ascii="Century Gothic" w:hAnsi="Century Gothic" w:cstheme="majorBidi"/>
            <w:sz w:val="24"/>
            <w:szCs w:val="24"/>
          </w:rPr>
          <w:delText xml:space="preserve">an independent </w:delText>
        </w:r>
        <w:r w:rsidR="0005382B" w:rsidRPr="001530BE" w:rsidDel="006232F0">
          <w:rPr>
            <w:rFonts w:ascii="Century Gothic" w:hAnsi="Century Gothic" w:cstheme="majorBidi"/>
            <w:sz w:val="24"/>
            <w:szCs w:val="24"/>
          </w:rPr>
          <w:delText>paper</w:delText>
        </w:r>
        <w:r w:rsidR="004E5FD1" w:rsidRPr="001530BE" w:rsidDel="006232F0">
          <w:rPr>
            <w:rFonts w:ascii="Century Gothic" w:hAnsi="Century Gothic" w:cstheme="majorBidi"/>
            <w:sz w:val="24"/>
            <w:szCs w:val="24"/>
          </w:rPr>
          <w:delText xml:space="preserve">. </w:delText>
        </w:r>
      </w:del>
      <w:commentRangeEnd w:id="45"/>
      <w:r w:rsidR="006232F0" w:rsidRPr="001530BE">
        <w:rPr>
          <w:rStyle w:val="CommentReference"/>
          <w:rFonts w:ascii="Century Gothic" w:hAnsi="Century Gothic"/>
          <w:sz w:val="24"/>
          <w:szCs w:val="24"/>
        </w:rPr>
        <w:commentReference w:id="45"/>
      </w:r>
      <w:commentRangeStart w:id="47"/>
      <w:ins w:id="48" w:author="David Adamick" w:date="2021-01-17T11:47:00Z">
        <w:r w:rsidR="006232F0" w:rsidRPr="001530BE">
          <w:rPr>
            <w:rFonts w:ascii="Century Gothic" w:eastAsia="DengXian" w:hAnsi="Century Gothic" w:cs="Times New Roman"/>
            <w:sz w:val="24"/>
            <w:szCs w:val="24"/>
          </w:rPr>
          <w:t>Yet his was also a theory bearing similarities with the Buddhist ideal of</w:t>
        </w:r>
      </w:ins>
      <w:ins w:id="49" w:author="David Adamick" w:date="2021-01-17T14:01:00Z">
        <w:r w:rsidR="001D655D" w:rsidRPr="001530BE">
          <w:rPr>
            <w:rFonts w:ascii="Century Gothic" w:eastAsia="DengXian" w:hAnsi="Century Gothic" w:cs="Times New Roman"/>
            <w:sz w:val="24"/>
            <w:szCs w:val="24"/>
          </w:rPr>
          <w:t xml:space="preserve"> </w:t>
        </w:r>
      </w:ins>
      <w:r w:rsidR="001D655D" w:rsidRPr="001530BE">
        <w:rPr>
          <w:rFonts w:ascii="Century Gothic" w:eastAsia="DengXian" w:hAnsi="Century Gothic" w:cs="Times New Roman"/>
          <w:i/>
          <w:iCs/>
          <w:sz w:val="24"/>
          <w:szCs w:val="24"/>
          <w:rPrChange w:id="50" w:author="David Adamick" w:date="2021-01-17T14:01:00Z">
            <w:rPr>
              <w:rFonts w:ascii="Times New Roman" w:eastAsia="DengXian" w:hAnsi="Times New Roman" w:cs="Times New Roman"/>
              <w:sz w:val="28"/>
              <w:szCs w:val="28"/>
            </w:rPr>
          </w:rPrChange>
        </w:rPr>
        <w:t>no-self</w:t>
      </w:r>
      <w:ins w:id="51" w:author="David Adamick" w:date="2021-01-17T11:47:00Z">
        <w:r w:rsidR="006232F0" w:rsidRPr="001530BE">
          <w:rPr>
            <w:rFonts w:ascii="Century Gothic" w:eastAsia="DengXian" w:hAnsi="Century Gothic" w:cs="Times New Roman"/>
            <w:sz w:val="24"/>
            <w:szCs w:val="24"/>
          </w:rPr>
          <w:t xml:space="preserve">, in which the continual practice of intuitive meditation renders a realization of the Self as, in fact, non-existent.  </w:t>
        </w:r>
      </w:ins>
      <w:commentRangeEnd w:id="47"/>
      <w:ins w:id="52" w:author="David Adamick" w:date="2021-01-17T11:52:00Z">
        <w:r w:rsidR="006232F0" w:rsidRPr="001530BE">
          <w:rPr>
            <w:rStyle w:val="CommentReference"/>
            <w:rFonts w:ascii="Century Gothic" w:hAnsi="Century Gothic"/>
            <w:sz w:val="24"/>
            <w:szCs w:val="24"/>
          </w:rPr>
          <w:commentReference w:id="47"/>
        </w:r>
      </w:ins>
      <w:del w:id="53" w:author="David Adamick" w:date="2021-01-17T11:50:00Z">
        <w:r w:rsidR="004E5FD1" w:rsidRPr="001530BE" w:rsidDel="006232F0">
          <w:rPr>
            <w:rFonts w:ascii="Century Gothic" w:hAnsi="Century Gothic" w:cstheme="majorBidi"/>
            <w:sz w:val="24"/>
            <w:szCs w:val="24"/>
          </w:rPr>
          <w:delText>In Buddhism</w:delText>
        </w:r>
        <w:r w:rsidR="00A344AF" w:rsidRPr="001530BE" w:rsidDel="006232F0">
          <w:rPr>
            <w:rFonts w:ascii="Century Gothic" w:hAnsi="Century Gothic" w:cstheme="majorBidi"/>
            <w:sz w:val="24"/>
            <w:szCs w:val="24"/>
          </w:rPr>
          <w:delText>,</w:delText>
        </w:r>
        <w:r w:rsidR="004E5FD1" w:rsidRPr="001530BE" w:rsidDel="006232F0">
          <w:rPr>
            <w:rFonts w:ascii="Century Gothic" w:hAnsi="Century Gothic" w:cstheme="majorBidi"/>
            <w:sz w:val="24"/>
            <w:szCs w:val="24"/>
          </w:rPr>
          <w:delText xml:space="preserve"> one of the consequences of the constant practice of intuitive meditation is the fact that </w:delText>
        </w:r>
        <w:r w:rsidR="00400F55" w:rsidRPr="001530BE" w:rsidDel="006232F0">
          <w:rPr>
            <w:rFonts w:ascii="Century Gothic" w:hAnsi="Century Gothic" w:cstheme="majorBidi"/>
            <w:sz w:val="24"/>
            <w:szCs w:val="24"/>
          </w:rPr>
          <w:delText xml:space="preserve">the </w:delText>
        </w:r>
        <w:r w:rsidR="004509C2" w:rsidRPr="001530BE" w:rsidDel="006232F0">
          <w:rPr>
            <w:rFonts w:ascii="Century Gothic" w:hAnsi="Century Gothic" w:cstheme="majorBidi"/>
            <w:sz w:val="24"/>
            <w:szCs w:val="24"/>
          </w:rPr>
          <w:delText xml:space="preserve">self </w:delText>
        </w:r>
        <w:r w:rsidR="004E5FD1" w:rsidRPr="001530BE" w:rsidDel="006232F0">
          <w:rPr>
            <w:rFonts w:ascii="Century Gothic" w:hAnsi="Century Gothic" w:cstheme="majorBidi"/>
            <w:sz w:val="24"/>
            <w:szCs w:val="24"/>
          </w:rPr>
          <w:delText xml:space="preserve">does not exist and realization of this insight </w:delText>
        </w:r>
        <w:r w:rsidR="004509C2" w:rsidRPr="001530BE" w:rsidDel="006232F0">
          <w:rPr>
            <w:rFonts w:ascii="Century Gothic" w:hAnsi="Century Gothic" w:cstheme="majorBidi"/>
            <w:sz w:val="24"/>
            <w:szCs w:val="24"/>
          </w:rPr>
          <w:delText>towards</w:delText>
        </w:r>
        <w:r w:rsidR="00400F55" w:rsidRPr="001530BE" w:rsidDel="006232F0">
          <w:rPr>
            <w:rFonts w:ascii="Century Gothic" w:hAnsi="Century Gothic" w:cstheme="majorBidi"/>
            <w:sz w:val="24"/>
            <w:szCs w:val="24"/>
          </w:rPr>
          <w:delText xml:space="preserve"> the</w:delText>
        </w:r>
        <w:r w:rsidR="004509C2" w:rsidRPr="001530BE" w:rsidDel="006232F0">
          <w:rPr>
            <w:rFonts w:ascii="Century Gothic" w:hAnsi="Century Gothic" w:cstheme="majorBidi"/>
            <w:sz w:val="24"/>
            <w:szCs w:val="24"/>
          </w:rPr>
          <w:delText xml:space="preserve"> self</w:delText>
        </w:r>
        <w:r w:rsidR="004E5FD1" w:rsidRPr="001530BE" w:rsidDel="006232F0">
          <w:rPr>
            <w:rFonts w:ascii="Century Gothic" w:hAnsi="Century Gothic" w:cstheme="majorBidi"/>
            <w:sz w:val="24"/>
            <w:szCs w:val="24"/>
          </w:rPr>
          <w:delText xml:space="preserve"> provides</w:delText>
        </w:r>
        <w:r w:rsidR="008501F8" w:rsidRPr="001530BE" w:rsidDel="006232F0">
          <w:rPr>
            <w:rFonts w:ascii="Century Gothic" w:hAnsi="Century Gothic" w:cstheme="majorBidi"/>
            <w:sz w:val="24"/>
            <w:szCs w:val="24"/>
          </w:rPr>
          <w:delText>/lays</w:delText>
        </w:r>
        <w:r w:rsidR="004E5FD1" w:rsidRPr="001530BE" w:rsidDel="006232F0">
          <w:rPr>
            <w:rFonts w:ascii="Century Gothic" w:hAnsi="Century Gothic" w:cstheme="majorBidi"/>
            <w:sz w:val="24"/>
            <w:szCs w:val="24"/>
          </w:rPr>
          <w:delText xml:space="preserve"> the </w:delText>
        </w:r>
        <w:r w:rsidR="0005382B" w:rsidRPr="001530BE" w:rsidDel="006232F0">
          <w:rPr>
            <w:rFonts w:ascii="Century Gothic" w:hAnsi="Century Gothic" w:cstheme="majorBidi"/>
            <w:sz w:val="24"/>
            <w:szCs w:val="24"/>
          </w:rPr>
          <w:delText xml:space="preserve">groundwork </w:delText>
        </w:r>
        <w:r w:rsidR="004E5FD1" w:rsidRPr="001530BE" w:rsidDel="006232F0">
          <w:rPr>
            <w:rFonts w:ascii="Century Gothic" w:hAnsi="Century Gothic" w:cstheme="majorBidi"/>
            <w:sz w:val="24"/>
            <w:szCs w:val="24"/>
          </w:rPr>
          <w:delText xml:space="preserve">for </w:delText>
        </w:r>
        <w:r w:rsidR="00171692" w:rsidRPr="001530BE" w:rsidDel="006232F0">
          <w:rPr>
            <w:rFonts w:ascii="Century Gothic" w:hAnsi="Century Gothic" w:cstheme="majorBidi"/>
            <w:sz w:val="24"/>
            <w:szCs w:val="24"/>
          </w:rPr>
          <w:delText>moral</w:delText>
        </w:r>
        <w:r w:rsidR="004E5FD1" w:rsidRPr="001530BE" w:rsidDel="006232F0">
          <w:rPr>
            <w:rFonts w:ascii="Century Gothic" w:hAnsi="Century Gothic" w:cstheme="majorBidi"/>
            <w:sz w:val="24"/>
            <w:szCs w:val="24"/>
          </w:rPr>
          <w:delText xml:space="preserve"> </w:delText>
        </w:r>
        <w:r w:rsidR="004509C2" w:rsidRPr="001530BE" w:rsidDel="006232F0">
          <w:rPr>
            <w:rFonts w:ascii="Century Gothic" w:hAnsi="Century Gothic" w:cstheme="majorBidi"/>
            <w:sz w:val="24"/>
            <w:szCs w:val="24"/>
          </w:rPr>
          <w:delText>life</w:delText>
        </w:r>
        <w:r w:rsidR="004E5FD1" w:rsidRPr="001530BE" w:rsidDel="006232F0">
          <w:rPr>
            <w:rFonts w:ascii="Century Gothic" w:hAnsi="Century Gothic" w:cstheme="majorBidi"/>
            <w:sz w:val="24"/>
            <w:szCs w:val="24"/>
          </w:rPr>
          <w:delText>.</w:delText>
        </w:r>
      </w:del>
      <w:ins w:id="54" w:author="David Adamick" w:date="2021-01-17T11:50:00Z">
        <w:r w:rsidR="006232F0" w:rsidRPr="001530BE">
          <w:rPr>
            <w:rFonts w:ascii="Century Gothic" w:hAnsi="Century Gothic" w:cstheme="majorBidi"/>
            <w:sz w:val="24"/>
            <w:szCs w:val="24"/>
          </w:rPr>
          <w:t xml:space="preserve"> </w:t>
        </w:r>
        <w:r w:rsidR="006232F0" w:rsidRPr="001530BE">
          <w:rPr>
            <w:rFonts w:ascii="Century Gothic" w:eastAsia="DengXian" w:hAnsi="Century Gothic" w:cs="Times New Roman"/>
            <w:sz w:val="24"/>
            <w:szCs w:val="24"/>
          </w:rPr>
          <w:t xml:space="preserve">And it is through the realization of such insight that the groundwork for a moral life is to be laid.   </w:t>
        </w:r>
      </w:ins>
    </w:p>
    <w:p w14:paraId="3F29AE86" w14:textId="7CC832FE" w:rsidR="002E6317" w:rsidRPr="001530BE" w:rsidDel="006232F0" w:rsidRDefault="00FF581F" w:rsidP="001530BE">
      <w:pPr>
        <w:spacing w:line="360" w:lineRule="auto"/>
        <w:jc w:val="both"/>
        <w:rPr>
          <w:del w:id="55" w:author="David Adamick" w:date="2021-01-17T11:53:00Z"/>
          <w:rFonts w:ascii="Century Gothic" w:hAnsi="Century Gothic" w:cstheme="majorBidi"/>
          <w:sz w:val="24"/>
          <w:szCs w:val="24"/>
        </w:rPr>
      </w:pPr>
      <w:del w:id="56" w:author="David Adamick" w:date="2021-01-17T11:53:00Z">
        <w:r w:rsidRPr="001530BE" w:rsidDel="006232F0">
          <w:rPr>
            <w:rFonts w:ascii="Century Gothic" w:hAnsi="Century Gothic" w:cstheme="majorBidi"/>
            <w:sz w:val="24"/>
            <w:szCs w:val="24"/>
          </w:rPr>
          <w:delText>Inshaallah Abdolkarimi, Associated professor Department of philosophy of Ethics, Shahid noorohhahi Campus, Al-Zahra University ( Corresponding Author )</w:delText>
        </w:r>
      </w:del>
    </w:p>
    <w:p w14:paraId="27593EE6" w14:textId="77777777" w:rsidR="006232F0" w:rsidRPr="001530BE" w:rsidRDefault="006232F0" w:rsidP="001530BE">
      <w:pPr>
        <w:spacing w:line="360" w:lineRule="auto"/>
        <w:jc w:val="both"/>
        <w:rPr>
          <w:ins w:id="57" w:author="David Adamick" w:date="2021-01-17T11:53:00Z"/>
          <w:rFonts w:ascii="Century Gothic" w:hAnsi="Century Gothic" w:cstheme="majorBidi"/>
          <w:sz w:val="24"/>
          <w:szCs w:val="24"/>
        </w:rPr>
      </w:pPr>
    </w:p>
    <w:p w14:paraId="2BF1F81D" w14:textId="79C5171B" w:rsidR="006232F0" w:rsidRPr="001530BE" w:rsidRDefault="006232F0" w:rsidP="001530BE">
      <w:pPr>
        <w:spacing w:line="276" w:lineRule="auto"/>
        <w:jc w:val="both"/>
        <w:rPr>
          <w:ins w:id="58" w:author="David Adamick" w:date="2021-01-17T11:53:00Z"/>
          <w:rFonts w:ascii="Century Gothic" w:eastAsia="DengXian" w:hAnsi="Century Gothic" w:cs="Times New Roman"/>
          <w:sz w:val="24"/>
          <w:szCs w:val="24"/>
        </w:rPr>
      </w:pPr>
      <w:commentRangeStart w:id="59"/>
      <w:ins w:id="60" w:author="David Adamick" w:date="2021-01-17T11:53:00Z">
        <w:r w:rsidRPr="001530BE">
          <w:rPr>
            <w:rFonts w:ascii="Century Gothic" w:eastAsia="DengXian" w:hAnsi="Century Gothic" w:cs="Times New Roman"/>
            <w:sz w:val="24"/>
            <w:szCs w:val="24"/>
          </w:rPr>
          <w:t xml:space="preserve">Inshallah </w:t>
        </w:r>
        <w:proofErr w:type="spellStart"/>
        <w:r w:rsidRPr="001530BE">
          <w:rPr>
            <w:rFonts w:ascii="Century Gothic" w:eastAsia="DengXian" w:hAnsi="Century Gothic" w:cs="Times New Roman"/>
            <w:sz w:val="24"/>
            <w:szCs w:val="24"/>
          </w:rPr>
          <w:t>Abdolkarimi</w:t>
        </w:r>
        <w:proofErr w:type="spellEnd"/>
        <w:r w:rsidRPr="001530BE">
          <w:rPr>
            <w:rFonts w:ascii="Century Gothic" w:eastAsia="DengXian" w:hAnsi="Century Gothic" w:cs="Times New Roman"/>
            <w:sz w:val="24"/>
            <w:szCs w:val="24"/>
          </w:rPr>
          <w:t xml:space="preserve">, </w:t>
        </w:r>
      </w:ins>
      <w:ins w:id="61" w:author="David Adamick" w:date="2021-01-17T13:40:00Z">
        <w:r w:rsidR="008B7299" w:rsidRPr="001530BE">
          <w:rPr>
            <w:rFonts w:ascii="Century Gothic" w:eastAsia="DengXian" w:hAnsi="Century Gothic" w:cs="Times New Roman"/>
            <w:i/>
            <w:iCs/>
            <w:sz w:val="24"/>
            <w:szCs w:val="24"/>
            <w:rPrChange w:id="62" w:author="David Adamick" w:date="2021-01-17T13:40:00Z">
              <w:rPr>
                <w:rFonts w:ascii="Times New Roman" w:eastAsia="DengXian" w:hAnsi="Times New Roman" w:cs="Times New Roman"/>
                <w:sz w:val="28"/>
                <w:szCs w:val="28"/>
              </w:rPr>
            </w:rPrChange>
          </w:rPr>
          <w:t>Associated Professor/Corresponding Author,</w:t>
        </w:r>
      </w:ins>
      <w:ins w:id="63" w:author="David Adamick" w:date="2021-01-17T11:53:00Z">
        <w:r w:rsidRPr="001530BE">
          <w:rPr>
            <w:rFonts w:ascii="Century Gothic" w:eastAsia="DengXian" w:hAnsi="Century Gothic" w:cs="Times New Roman"/>
            <w:sz w:val="24"/>
            <w:szCs w:val="24"/>
          </w:rPr>
          <w:t xml:space="preserve"> Department of Philosophy of Ethics, Shahid </w:t>
        </w:r>
        <w:proofErr w:type="spellStart"/>
        <w:r w:rsidRPr="001530BE">
          <w:rPr>
            <w:rFonts w:ascii="Century Gothic" w:eastAsia="DengXian" w:hAnsi="Century Gothic" w:cs="Times New Roman"/>
            <w:sz w:val="24"/>
            <w:szCs w:val="24"/>
          </w:rPr>
          <w:t>Noorollahi</w:t>
        </w:r>
        <w:proofErr w:type="spellEnd"/>
        <w:r w:rsidRPr="001530BE">
          <w:rPr>
            <w:rFonts w:ascii="Century Gothic" w:eastAsia="DengXian" w:hAnsi="Century Gothic" w:cs="Times New Roman"/>
            <w:sz w:val="24"/>
            <w:szCs w:val="24"/>
          </w:rPr>
          <w:t xml:space="preserve"> Campus, Al-Zahra University, Tehran.</w:t>
        </w:r>
        <w:commentRangeEnd w:id="59"/>
        <w:r w:rsidRPr="001530BE">
          <w:rPr>
            <w:rStyle w:val="CommentReference"/>
            <w:rFonts w:ascii="Century Gothic" w:hAnsi="Century Gothic"/>
            <w:sz w:val="24"/>
            <w:szCs w:val="24"/>
          </w:rPr>
          <w:commentReference w:id="59"/>
        </w:r>
      </w:ins>
    </w:p>
    <w:p w14:paraId="3D19212F" w14:textId="33D92F80" w:rsidR="002E6317" w:rsidRDefault="002E6317" w:rsidP="001530BE">
      <w:pPr>
        <w:spacing w:line="360" w:lineRule="auto"/>
        <w:jc w:val="both"/>
        <w:rPr>
          <w:rFonts w:ascii="Century Gothic" w:hAnsi="Century Gothic" w:cstheme="majorBidi"/>
          <w:sz w:val="24"/>
          <w:szCs w:val="24"/>
        </w:rPr>
      </w:pPr>
    </w:p>
    <w:p w14:paraId="2E00011E" w14:textId="6BE91554" w:rsidR="001530BE" w:rsidRDefault="001530BE" w:rsidP="001530BE">
      <w:pPr>
        <w:spacing w:line="360" w:lineRule="auto"/>
        <w:jc w:val="both"/>
        <w:rPr>
          <w:rFonts w:ascii="Century Gothic" w:hAnsi="Century Gothic" w:cstheme="majorBidi"/>
          <w:sz w:val="24"/>
          <w:szCs w:val="24"/>
        </w:rPr>
      </w:pPr>
    </w:p>
    <w:p w14:paraId="67E42E93" w14:textId="37DBAF5E" w:rsidR="001530BE" w:rsidRDefault="001530BE" w:rsidP="001530BE">
      <w:pPr>
        <w:spacing w:line="360" w:lineRule="auto"/>
        <w:jc w:val="both"/>
        <w:rPr>
          <w:rFonts w:ascii="Century Gothic" w:hAnsi="Century Gothic" w:cstheme="majorBidi"/>
          <w:sz w:val="24"/>
          <w:szCs w:val="24"/>
        </w:rPr>
      </w:pPr>
    </w:p>
    <w:p w14:paraId="01E38D8E" w14:textId="11BA435A" w:rsidR="001530BE" w:rsidRDefault="001530BE" w:rsidP="001530BE">
      <w:pPr>
        <w:spacing w:line="360" w:lineRule="auto"/>
        <w:jc w:val="both"/>
        <w:rPr>
          <w:rFonts w:ascii="Century Gothic" w:hAnsi="Century Gothic" w:cstheme="majorBidi"/>
          <w:sz w:val="24"/>
          <w:szCs w:val="24"/>
        </w:rPr>
      </w:pPr>
    </w:p>
    <w:p w14:paraId="31B6811B" w14:textId="4183B623" w:rsidR="001530BE" w:rsidRDefault="001530BE" w:rsidP="001530BE">
      <w:pPr>
        <w:spacing w:line="360" w:lineRule="auto"/>
        <w:jc w:val="both"/>
        <w:rPr>
          <w:rFonts w:ascii="Century Gothic" w:hAnsi="Century Gothic" w:cstheme="majorBidi"/>
          <w:sz w:val="24"/>
          <w:szCs w:val="24"/>
        </w:rPr>
      </w:pPr>
    </w:p>
    <w:p w14:paraId="74EF2192" w14:textId="14E7DB79" w:rsidR="001530BE" w:rsidRDefault="001530BE" w:rsidP="001530BE">
      <w:pPr>
        <w:spacing w:line="360" w:lineRule="auto"/>
        <w:jc w:val="both"/>
        <w:rPr>
          <w:rFonts w:ascii="Century Gothic" w:hAnsi="Century Gothic" w:cstheme="majorBidi"/>
          <w:sz w:val="24"/>
          <w:szCs w:val="24"/>
        </w:rPr>
      </w:pPr>
    </w:p>
    <w:p w14:paraId="1DDB6722" w14:textId="77777777" w:rsidR="001530BE" w:rsidRPr="001530BE" w:rsidRDefault="001530BE" w:rsidP="001530BE">
      <w:pPr>
        <w:spacing w:line="360" w:lineRule="auto"/>
        <w:jc w:val="both"/>
        <w:rPr>
          <w:rFonts w:ascii="Century Gothic" w:hAnsi="Century Gothic" w:cstheme="majorBidi"/>
          <w:sz w:val="24"/>
          <w:szCs w:val="24"/>
        </w:rPr>
      </w:pPr>
    </w:p>
    <w:p w14:paraId="3B68322D" w14:textId="025B8518" w:rsidR="001530BE" w:rsidRPr="00201539" w:rsidRDefault="001530BE" w:rsidP="001530BE">
      <w:pPr>
        <w:spacing w:line="360" w:lineRule="auto"/>
        <w:ind w:firstLine="720"/>
        <w:jc w:val="center"/>
        <w:rPr>
          <w:rFonts w:ascii="Century Gothic" w:hAnsi="Century Gothic" w:cstheme="majorBidi"/>
          <w:sz w:val="32"/>
          <w:szCs w:val="32"/>
          <w:u w:val="single"/>
        </w:rPr>
      </w:pPr>
      <w:proofErr w:type="spellStart"/>
      <w:r w:rsidRPr="00201539">
        <w:rPr>
          <w:rFonts w:ascii="Century Gothic" w:hAnsi="Century Gothic" w:cstheme="majorBidi"/>
          <w:sz w:val="32"/>
          <w:szCs w:val="32"/>
          <w:u w:val="single"/>
        </w:rPr>
        <w:lastRenderedPageBreak/>
        <w:t>AlephPlus</w:t>
      </w:r>
      <w:proofErr w:type="spellEnd"/>
      <w:r w:rsidRPr="00201539">
        <w:rPr>
          <w:rFonts w:ascii="Century Gothic" w:hAnsi="Century Gothic" w:cstheme="majorBidi"/>
          <w:sz w:val="32"/>
          <w:szCs w:val="32"/>
          <w:u w:val="single"/>
        </w:rPr>
        <w:t xml:space="preserve"> Original Text</w:t>
      </w:r>
    </w:p>
    <w:p w14:paraId="4CFC6746" w14:textId="77777777" w:rsidR="001530BE" w:rsidRDefault="001530BE" w:rsidP="00201539">
      <w:pPr>
        <w:spacing w:line="276" w:lineRule="auto"/>
        <w:jc w:val="both"/>
        <w:rPr>
          <w:rFonts w:ascii="Century Gothic" w:eastAsia="DengXian" w:hAnsi="Century Gothic" w:cs="Times New Roman"/>
          <w:sz w:val="28"/>
          <w:szCs w:val="28"/>
        </w:rPr>
      </w:pPr>
    </w:p>
    <w:p w14:paraId="3D46E124" w14:textId="05104358" w:rsidR="001530BE" w:rsidRPr="00201539" w:rsidRDefault="001530BE" w:rsidP="00201539">
      <w:pPr>
        <w:spacing w:line="360" w:lineRule="auto"/>
        <w:ind w:firstLine="720"/>
        <w:jc w:val="both"/>
        <w:rPr>
          <w:rFonts w:ascii="Century Gothic" w:eastAsia="DengXian" w:hAnsi="Century Gothic" w:cs="Times New Roman"/>
          <w:sz w:val="24"/>
          <w:szCs w:val="24"/>
        </w:rPr>
      </w:pPr>
      <w:r w:rsidRPr="00201539">
        <w:rPr>
          <w:rFonts w:ascii="Century Gothic" w:eastAsia="DengXian" w:hAnsi="Century Gothic" w:cs="Times New Roman"/>
          <w:sz w:val="24"/>
          <w:szCs w:val="24"/>
        </w:rPr>
        <w:t xml:space="preserve">The concept of the Self, or </w:t>
      </w:r>
      <w:r w:rsidRPr="00201539">
        <w:rPr>
          <w:rFonts w:ascii="Century Gothic" w:eastAsia="DengXian" w:hAnsi="Century Gothic" w:cs="Times New Roman"/>
          <w:i/>
          <w:iCs/>
          <w:sz w:val="24"/>
          <w:szCs w:val="24"/>
        </w:rPr>
        <w:t>personal identity</w:t>
      </w:r>
      <w:r w:rsidRPr="00201539">
        <w:rPr>
          <w:rFonts w:ascii="Century Gothic" w:eastAsia="DengXian" w:hAnsi="Century Gothic" w:cs="Times New Roman"/>
          <w:sz w:val="24"/>
          <w:szCs w:val="24"/>
        </w:rPr>
        <w:t xml:space="preserve">, has spanned the history of philosophy as one of its most monumental and enduring questions. Certainly, modern developments in neurology, psychology, cognitive science, and philosophy of mind have done much to shape new perspectives on the subject.  Yet in terms of which prior theories remain prominent, the Self-as-immaterial-substance and David Hume’s </w:t>
      </w:r>
      <w:r w:rsidRPr="00201539">
        <w:rPr>
          <w:rFonts w:ascii="Century Gothic" w:eastAsia="DengXian" w:hAnsi="Century Gothic" w:cs="Times New Roman"/>
          <w:i/>
          <w:iCs/>
          <w:sz w:val="24"/>
          <w:szCs w:val="24"/>
        </w:rPr>
        <w:t>bundle theory</w:t>
      </w:r>
      <w:r w:rsidRPr="00201539">
        <w:rPr>
          <w:rFonts w:ascii="Century Gothic" w:eastAsia="DengXian" w:hAnsi="Century Gothic" w:cs="Times New Roman"/>
          <w:sz w:val="24"/>
          <w:szCs w:val="24"/>
        </w:rPr>
        <w:t xml:space="preserve"> are indeed two.</w:t>
      </w:r>
    </w:p>
    <w:p w14:paraId="6337E5D0" w14:textId="77777777" w:rsidR="001530BE" w:rsidRPr="00201539" w:rsidRDefault="001530BE" w:rsidP="00201539">
      <w:pPr>
        <w:spacing w:line="360" w:lineRule="auto"/>
        <w:ind w:firstLine="720"/>
        <w:jc w:val="both"/>
        <w:rPr>
          <w:rFonts w:ascii="Century Gothic" w:eastAsia="DengXian" w:hAnsi="Century Gothic" w:cs="Times New Roman"/>
          <w:sz w:val="24"/>
          <w:szCs w:val="24"/>
        </w:rPr>
      </w:pPr>
      <w:bookmarkStart w:id="64" w:name="_Hlk61775382"/>
      <w:r w:rsidRPr="00201539">
        <w:rPr>
          <w:rFonts w:ascii="Century Gothic" w:eastAsia="DengXian" w:hAnsi="Century Gothic" w:cs="Times New Roman"/>
          <w:sz w:val="24"/>
          <w:szCs w:val="24"/>
        </w:rPr>
        <w:t xml:space="preserve">With the first notion, the Person is considered an immaterial substance existing independently of corporal form, where personal identity is a phenomenon one comprehends directly. </w:t>
      </w:r>
      <w:bookmarkStart w:id="65" w:name="_Hlk61775651"/>
      <w:bookmarkEnd w:id="64"/>
      <w:r w:rsidRPr="00201539">
        <w:rPr>
          <w:rFonts w:ascii="Century Gothic" w:eastAsia="DengXian" w:hAnsi="Century Gothic" w:cs="Times New Roman"/>
          <w:sz w:val="24"/>
          <w:szCs w:val="24"/>
        </w:rPr>
        <w:t xml:space="preserve">And yet, as bundle theory counters, the unity of consciousness can be explained only if the Self exists already. </w:t>
      </w:r>
      <w:bookmarkStart w:id="66" w:name="_Hlk61775975"/>
      <w:bookmarkEnd w:id="65"/>
      <w:r w:rsidRPr="00201539">
        <w:rPr>
          <w:rFonts w:ascii="Century Gothic" w:eastAsia="DengXian" w:hAnsi="Century Gothic" w:cs="Times New Roman"/>
          <w:sz w:val="24"/>
          <w:szCs w:val="24"/>
        </w:rPr>
        <w:t xml:space="preserve">Thus, does Hume reject the idea of the Self’s direct experience, believing instead that no such substance exists at all. </w:t>
      </w:r>
      <w:bookmarkStart w:id="67" w:name="_Hlk61776102"/>
      <w:bookmarkEnd w:id="66"/>
      <w:r w:rsidRPr="00201539">
        <w:rPr>
          <w:rFonts w:ascii="Century Gothic" w:eastAsia="DengXian" w:hAnsi="Century Gothic" w:cs="Times New Roman"/>
          <w:sz w:val="24"/>
          <w:szCs w:val="24"/>
        </w:rPr>
        <w:t xml:space="preserve">Rather, to explain the unity of consciousness, no assumption of immaterial substance is required since this unity is elucidated via memory and psychological continuity. </w:t>
      </w:r>
      <w:bookmarkEnd w:id="67"/>
      <w:r w:rsidRPr="00201539">
        <w:rPr>
          <w:rFonts w:ascii="Century Gothic" w:eastAsia="DengXian" w:hAnsi="Century Gothic" w:cs="Times New Roman"/>
          <w:sz w:val="24"/>
          <w:szCs w:val="24"/>
        </w:rPr>
        <w:t xml:space="preserve">The Person is merely a collection of mental events linked to the nervous system (more specifically the brain) through a cause-and-effect relationship. </w:t>
      </w:r>
    </w:p>
    <w:p w14:paraId="72783E31" w14:textId="77777777" w:rsidR="001530BE" w:rsidRPr="00201539" w:rsidRDefault="001530BE" w:rsidP="00201539">
      <w:pPr>
        <w:spacing w:line="360" w:lineRule="auto"/>
        <w:ind w:firstLine="720"/>
        <w:jc w:val="both"/>
        <w:rPr>
          <w:rFonts w:ascii="Century Gothic" w:eastAsia="DengXian" w:hAnsi="Century Gothic" w:cs="Times New Roman"/>
          <w:sz w:val="24"/>
          <w:szCs w:val="24"/>
        </w:rPr>
      </w:pPr>
      <w:r w:rsidRPr="00201539">
        <w:rPr>
          <w:rFonts w:ascii="Century Gothic" w:eastAsia="DengXian" w:hAnsi="Century Gothic" w:cs="Times New Roman"/>
          <w:sz w:val="24"/>
          <w:szCs w:val="24"/>
        </w:rPr>
        <w:t xml:space="preserve">David Hume, for the first time in the history of Western philosophy, </w:t>
      </w:r>
      <w:bookmarkStart w:id="68" w:name="_Hlk61776366"/>
      <w:r w:rsidRPr="00201539">
        <w:rPr>
          <w:rFonts w:ascii="Century Gothic" w:eastAsia="DengXian" w:hAnsi="Century Gothic" w:cs="Times New Roman"/>
          <w:sz w:val="24"/>
          <w:szCs w:val="24"/>
        </w:rPr>
        <w:t xml:space="preserve">introduced </w:t>
      </w:r>
      <w:bookmarkStart w:id="69" w:name="_Hlk61776395"/>
      <w:r w:rsidRPr="00201539">
        <w:rPr>
          <w:rFonts w:ascii="Century Gothic" w:eastAsia="DengXian" w:hAnsi="Century Gothic" w:cs="Times New Roman"/>
          <w:sz w:val="24"/>
          <w:szCs w:val="24"/>
        </w:rPr>
        <w:t xml:space="preserve">and defended this viewpoint. </w:t>
      </w:r>
      <w:bookmarkStart w:id="70" w:name="_Hlk61776473"/>
      <w:bookmarkEnd w:id="68"/>
      <w:bookmarkEnd w:id="69"/>
      <w:r w:rsidRPr="00201539">
        <w:rPr>
          <w:rFonts w:ascii="Century Gothic" w:eastAsia="DengXian" w:hAnsi="Century Gothic" w:cs="Times New Roman"/>
          <w:sz w:val="24"/>
          <w:szCs w:val="24"/>
        </w:rPr>
        <w:t xml:space="preserve">Yet his was also a theory bearing similarities with the Buddhist ideal of </w:t>
      </w:r>
      <w:r w:rsidRPr="00201539">
        <w:rPr>
          <w:rFonts w:ascii="Century Gothic" w:eastAsia="DengXian" w:hAnsi="Century Gothic" w:cs="Times New Roman"/>
          <w:i/>
          <w:iCs/>
          <w:sz w:val="24"/>
          <w:szCs w:val="24"/>
        </w:rPr>
        <w:t>no-self</w:t>
      </w:r>
      <w:r w:rsidRPr="00201539">
        <w:rPr>
          <w:rFonts w:ascii="Century Gothic" w:eastAsia="DengXian" w:hAnsi="Century Gothic" w:cs="Times New Roman"/>
          <w:sz w:val="24"/>
          <w:szCs w:val="24"/>
        </w:rPr>
        <w:t xml:space="preserve">, in which the continual practice of intuitive meditation renders a realization of the Self as, in fact, non-existent.  </w:t>
      </w:r>
      <w:bookmarkStart w:id="71" w:name="_Hlk61776666"/>
      <w:bookmarkEnd w:id="70"/>
      <w:r w:rsidRPr="00201539">
        <w:rPr>
          <w:rFonts w:ascii="Century Gothic" w:eastAsia="DengXian" w:hAnsi="Century Gothic" w:cs="Times New Roman"/>
          <w:sz w:val="24"/>
          <w:szCs w:val="24"/>
        </w:rPr>
        <w:t xml:space="preserve">And it is through the realization of such insight that the groundwork for a moral life is to be laid.   </w:t>
      </w:r>
      <w:bookmarkEnd w:id="71"/>
    </w:p>
    <w:p w14:paraId="09F6D1A5" w14:textId="77777777" w:rsidR="001530BE" w:rsidRPr="00201539" w:rsidRDefault="001530BE" w:rsidP="00201539">
      <w:pPr>
        <w:spacing w:line="360" w:lineRule="auto"/>
        <w:jc w:val="both"/>
        <w:rPr>
          <w:rFonts w:ascii="Century Gothic" w:eastAsia="DengXian" w:hAnsi="Century Gothic" w:cs="Times New Roman"/>
          <w:sz w:val="24"/>
          <w:szCs w:val="24"/>
        </w:rPr>
      </w:pPr>
    </w:p>
    <w:p w14:paraId="5CD55386" w14:textId="77777777" w:rsidR="001530BE" w:rsidRPr="00201539" w:rsidRDefault="001530BE" w:rsidP="00201539">
      <w:pPr>
        <w:spacing w:line="360" w:lineRule="auto"/>
        <w:jc w:val="both"/>
        <w:rPr>
          <w:rFonts w:ascii="Century Gothic" w:eastAsia="DengXian" w:hAnsi="Century Gothic" w:cs="Times New Roman"/>
          <w:sz w:val="24"/>
          <w:szCs w:val="24"/>
        </w:rPr>
      </w:pPr>
      <w:bookmarkStart w:id="72" w:name="_Hlk61776832"/>
      <w:r w:rsidRPr="00201539">
        <w:rPr>
          <w:rFonts w:ascii="Century Gothic" w:eastAsia="DengXian" w:hAnsi="Century Gothic" w:cs="Times New Roman"/>
          <w:sz w:val="24"/>
          <w:szCs w:val="24"/>
        </w:rPr>
        <w:t xml:space="preserve">Inshallah </w:t>
      </w:r>
      <w:proofErr w:type="spellStart"/>
      <w:r w:rsidRPr="00201539">
        <w:rPr>
          <w:rFonts w:ascii="Century Gothic" w:eastAsia="DengXian" w:hAnsi="Century Gothic" w:cs="Times New Roman"/>
          <w:sz w:val="24"/>
          <w:szCs w:val="24"/>
        </w:rPr>
        <w:t>Abdolkarimi</w:t>
      </w:r>
      <w:proofErr w:type="spellEnd"/>
      <w:r w:rsidRPr="00201539">
        <w:rPr>
          <w:rFonts w:ascii="Century Gothic" w:eastAsia="DengXian" w:hAnsi="Century Gothic" w:cs="Times New Roman"/>
          <w:sz w:val="24"/>
          <w:szCs w:val="24"/>
        </w:rPr>
        <w:t xml:space="preserve">, </w:t>
      </w:r>
      <w:r w:rsidRPr="00201539">
        <w:rPr>
          <w:rFonts w:ascii="Century Gothic" w:eastAsia="DengXian" w:hAnsi="Century Gothic" w:cs="Times New Roman"/>
          <w:i/>
          <w:iCs/>
          <w:sz w:val="24"/>
          <w:szCs w:val="24"/>
        </w:rPr>
        <w:t>Associated Professor/Corresponding Author</w:t>
      </w:r>
      <w:r w:rsidRPr="00201539">
        <w:rPr>
          <w:rFonts w:ascii="Century Gothic" w:eastAsia="DengXian" w:hAnsi="Century Gothic" w:cs="Times New Roman"/>
          <w:sz w:val="24"/>
          <w:szCs w:val="24"/>
        </w:rPr>
        <w:t xml:space="preserve">, Department of Philosophy of Ethics, Shahid </w:t>
      </w:r>
      <w:proofErr w:type="spellStart"/>
      <w:r w:rsidRPr="00201539">
        <w:rPr>
          <w:rFonts w:ascii="Century Gothic" w:eastAsia="DengXian" w:hAnsi="Century Gothic" w:cs="Times New Roman"/>
          <w:sz w:val="24"/>
          <w:szCs w:val="24"/>
        </w:rPr>
        <w:t>Noorollahi</w:t>
      </w:r>
      <w:proofErr w:type="spellEnd"/>
      <w:r w:rsidRPr="00201539">
        <w:rPr>
          <w:rFonts w:ascii="Century Gothic" w:eastAsia="DengXian" w:hAnsi="Century Gothic" w:cs="Times New Roman"/>
          <w:sz w:val="24"/>
          <w:szCs w:val="24"/>
        </w:rPr>
        <w:t xml:space="preserve"> Campus, Al-Zahra University, Tehran.</w:t>
      </w:r>
    </w:p>
    <w:bookmarkEnd w:id="72"/>
    <w:p w14:paraId="081AE9C9" w14:textId="77777777" w:rsidR="002E6317" w:rsidRPr="001530BE" w:rsidRDefault="002E6317" w:rsidP="001530BE">
      <w:pPr>
        <w:spacing w:line="360" w:lineRule="auto"/>
        <w:jc w:val="both"/>
        <w:rPr>
          <w:rFonts w:ascii="Century Gothic" w:hAnsi="Century Gothic" w:cstheme="majorBidi"/>
          <w:sz w:val="24"/>
          <w:szCs w:val="24"/>
        </w:rPr>
      </w:pPr>
    </w:p>
    <w:p w14:paraId="055D5A77" w14:textId="77777777" w:rsidR="002E6317" w:rsidRPr="001530BE" w:rsidRDefault="002E6317" w:rsidP="001530BE">
      <w:pPr>
        <w:spacing w:line="360" w:lineRule="auto"/>
        <w:jc w:val="both"/>
        <w:rPr>
          <w:rFonts w:ascii="Century Gothic" w:hAnsi="Century Gothic" w:cstheme="majorBidi"/>
          <w:sz w:val="24"/>
          <w:szCs w:val="24"/>
        </w:rPr>
      </w:pPr>
    </w:p>
    <w:sectPr w:rsidR="002E6317" w:rsidRPr="001530BE">
      <w:pgSz w:w="12242" w:h="15842"/>
      <w:pgMar w:top="1701" w:right="1134" w:bottom="1077" w:left="1134" w:header="720" w:footer="403"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David Adamick" w:date="2021-01-17T11:22:00Z" w:initials="DA">
    <w:p w14:paraId="6949C2E4" w14:textId="6E24811F" w:rsidR="00163721" w:rsidRDefault="00163721">
      <w:pPr>
        <w:pStyle w:val="CommentText"/>
      </w:pPr>
      <w:r>
        <w:rPr>
          <w:rStyle w:val="CommentReference"/>
        </w:rPr>
        <w:annotationRef/>
      </w:r>
      <w:r>
        <w:t>Preferable to ‘contemporary/recent’</w:t>
      </w:r>
    </w:p>
  </w:comment>
  <w:comment w:id="16" w:author="David Adamick" w:date="2021-01-17T11:20:00Z" w:initials="DA">
    <w:p w14:paraId="0C73511B" w14:textId="744C38FD" w:rsidR="00163721" w:rsidRDefault="00163721">
      <w:pPr>
        <w:pStyle w:val="CommentText"/>
      </w:pPr>
      <w:r>
        <w:rPr>
          <w:rStyle w:val="CommentReference"/>
        </w:rPr>
        <w:annotationRef/>
      </w:r>
      <w:r>
        <w:t xml:space="preserve">Too much repetition of ‘theory’ and ‘in general’; </w:t>
      </w:r>
    </w:p>
  </w:comment>
  <w:comment w:id="20" w:author="David Adamick" w:date="2021-01-17T13:14:00Z" w:initials="DA">
    <w:p w14:paraId="25D7E54D" w14:textId="6AA6782E" w:rsidR="00885C30" w:rsidRDefault="00885C30">
      <w:pPr>
        <w:pStyle w:val="CommentText"/>
      </w:pPr>
      <w:r>
        <w:rPr>
          <w:rStyle w:val="CommentReference"/>
        </w:rPr>
        <w:annotationRef/>
      </w:r>
      <w:r>
        <w:t>Hyphenated noun</w:t>
      </w:r>
    </w:p>
  </w:comment>
  <w:comment w:id="17" w:author="David Adamick" w:date="2021-01-17T11:24:00Z" w:initials="DA">
    <w:p w14:paraId="3E451B53" w14:textId="4A4E79B5" w:rsidR="00163721" w:rsidRDefault="00163721">
      <w:pPr>
        <w:pStyle w:val="CommentText"/>
      </w:pPr>
      <w:r>
        <w:rPr>
          <w:rStyle w:val="CommentReference"/>
        </w:rPr>
        <w:annotationRef/>
      </w:r>
      <w:r>
        <w:t>Better flow and economy; introducing Hume here</w:t>
      </w:r>
      <w:r w:rsidR="00B41B92">
        <w:t xml:space="preserve"> qualifies the term ‘bundle theory’.</w:t>
      </w:r>
    </w:p>
  </w:comment>
  <w:comment w:id="25" w:author="David Adamick" w:date="2021-01-17T11:27:00Z" w:initials="DA">
    <w:p w14:paraId="5432B342" w14:textId="26F76204" w:rsidR="00B41B92" w:rsidRDefault="00B41B92">
      <w:pPr>
        <w:pStyle w:val="CommentText"/>
      </w:pPr>
      <w:r>
        <w:rPr>
          <w:rStyle w:val="CommentReference"/>
        </w:rPr>
        <w:annotationRef/>
      </w:r>
      <w:r>
        <w:t xml:space="preserve">Which theory? Again, too much repetition of the word; ‘Advocates of this theory’ and ‘on the other hand’ are ambiguous.  </w:t>
      </w:r>
    </w:p>
  </w:comment>
  <w:comment w:id="30" w:author="David Adamick" w:date="2021-01-17T11:34:00Z" w:initials="DA">
    <w:p w14:paraId="2C644BAA" w14:textId="3136A3C1" w:rsidR="00B41B92" w:rsidRDefault="00B41B92">
      <w:pPr>
        <w:pStyle w:val="CommentText"/>
      </w:pPr>
      <w:r>
        <w:rPr>
          <w:rStyle w:val="CommentReference"/>
        </w:rPr>
        <w:annotationRef/>
      </w:r>
      <w:r>
        <w:t>‘Advocate’ and ‘theory’ repeated too often</w:t>
      </w:r>
      <w:r w:rsidR="00811DB9">
        <w:t>.</w:t>
      </w:r>
    </w:p>
  </w:comment>
  <w:comment w:id="36" w:author="David Adamick" w:date="2021-01-17T11:38:00Z" w:initials="DA">
    <w:p w14:paraId="18350280" w14:textId="565E9B23" w:rsidR="00811DB9" w:rsidRDefault="00811DB9">
      <w:pPr>
        <w:pStyle w:val="CommentText"/>
      </w:pPr>
      <w:r>
        <w:rPr>
          <w:rStyle w:val="CommentReference"/>
        </w:rPr>
        <w:annotationRef/>
      </w:r>
      <w:r>
        <w:t>‘On the other hand,’ too informal. Too wordy and unclear.</w:t>
      </w:r>
    </w:p>
  </w:comment>
  <w:comment w:id="38" w:author="David Adamick" w:date="2021-01-17T11:43:00Z" w:initials="DA">
    <w:p w14:paraId="06726E27" w14:textId="450B4420" w:rsidR="00811DB9" w:rsidRDefault="00811DB9">
      <w:pPr>
        <w:pStyle w:val="CommentText"/>
      </w:pPr>
      <w:r>
        <w:rPr>
          <w:rStyle w:val="CommentReference"/>
        </w:rPr>
        <w:annotationRef/>
      </w:r>
      <w:r>
        <w:t xml:space="preserve">‘According to this theory’ is too informal and unnecessary. </w:t>
      </w:r>
    </w:p>
  </w:comment>
  <w:comment w:id="45" w:author="David Adamick" w:date="2021-01-17T11:47:00Z" w:initials="DA">
    <w:p w14:paraId="284C4BA3" w14:textId="4E67636B" w:rsidR="006232F0" w:rsidRDefault="006232F0">
      <w:pPr>
        <w:pStyle w:val="CommentText"/>
      </w:pPr>
      <w:r>
        <w:rPr>
          <w:rStyle w:val="CommentReference"/>
        </w:rPr>
        <w:annotationRef/>
      </w:r>
      <w:r>
        <w:t xml:space="preserve">Stiffly worded; staccato.  ‘Writing an independent paper’ is unnecessary.  </w:t>
      </w:r>
    </w:p>
  </w:comment>
  <w:comment w:id="47" w:author="David Adamick" w:date="2021-01-17T11:52:00Z" w:initials="DA">
    <w:p w14:paraId="6F5DDB6E" w14:textId="195D6057" w:rsidR="006232F0" w:rsidRDefault="006232F0">
      <w:pPr>
        <w:pStyle w:val="CommentText"/>
      </w:pPr>
      <w:r>
        <w:rPr>
          <w:rStyle w:val="CommentReference"/>
        </w:rPr>
        <w:annotationRef/>
      </w:r>
      <w:r>
        <w:t xml:space="preserve">Better clarity, flow and economy here, encapsulating the following sentence also. </w:t>
      </w:r>
    </w:p>
  </w:comment>
  <w:comment w:id="59" w:author="David Adamick" w:date="2021-01-17T11:53:00Z" w:initials="DA">
    <w:p w14:paraId="25CEC484" w14:textId="03D498C7" w:rsidR="006232F0" w:rsidRDefault="006232F0">
      <w:pPr>
        <w:pStyle w:val="CommentText"/>
      </w:pPr>
      <w:r>
        <w:rPr>
          <w:rStyle w:val="CommentReference"/>
        </w:rPr>
        <w:annotationRef/>
      </w:r>
      <w:r>
        <w:t xml:space="preserve">I believe these are the correct surname spellings, having researched them online.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49C2E4" w15:done="0"/>
  <w15:commentEx w15:paraId="0C73511B" w15:done="0"/>
  <w15:commentEx w15:paraId="25D7E54D" w15:done="0"/>
  <w15:commentEx w15:paraId="3E451B53" w15:done="0"/>
  <w15:commentEx w15:paraId="5432B342" w15:done="0"/>
  <w15:commentEx w15:paraId="2C644BAA" w15:done="0"/>
  <w15:commentEx w15:paraId="18350280" w15:done="0"/>
  <w15:commentEx w15:paraId="06726E27" w15:done="0"/>
  <w15:commentEx w15:paraId="284C4BA3" w15:done="0"/>
  <w15:commentEx w15:paraId="6F5DDB6E" w15:done="0"/>
  <w15:commentEx w15:paraId="25CEC4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E9C8E" w16cex:dateUtc="2021-01-17T11:22:00Z"/>
  <w16cex:commentExtensible w16cex:durableId="23AE9C17" w16cex:dateUtc="2021-01-17T11:20:00Z"/>
  <w16cex:commentExtensible w16cex:durableId="23AEB6CA" w16cex:dateUtc="2021-01-17T13:14:00Z"/>
  <w16cex:commentExtensible w16cex:durableId="23AE9CD7" w16cex:dateUtc="2021-01-17T11:24:00Z"/>
  <w16cex:commentExtensible w16cex:durableId="23AE9DAA" w16cex:dateUtc="2021-01-17T11:27:00Z"/>
  <w16cex:commentExtensible w16cex:durableId="23AE9F2D" w16cex:dateUtc="2021-01-17T11:34:00Z"/>
  <w16cex:commentExtensible w16cex:durableId="23AEA17E" w16cex:dateUtc="2021-01-17T11:43:00Z"/>
  <w16cex:commentExtensible w16cex:durableId="23AEA261" w16cex:dateUtc="2021-01-17T11:47:00Z"/>
  <w16cex:commentExtensible w16cex:durableId="23AEA377" w16cex:dateUtc="2021-01-17T11:52:00Z"/>
  <w16cex:commentExtensible w16cex:durableId="23AEA3D0" w16cex:dateUtc="2021-01-17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49C2E4" w16cid:durableId="23AE9C8E"/>
  <w16cid:commentId w16cid:paraId="0C73511B" w16cid:durableId="23AE9C17"/>
  <w16cid:commentId w16cid:paraId="25D7E54D" w16cid:durableId="23AEB6CA"/>
  <w16cid:commentId w16cid:paraId="3E451B53" w16cid:durableId="23AE9CD7"/>
  <w16cid:commentId w16cid:paraId="5432B342" w16cid:durableId="23AE9DAA"/>
  <w16cid:commentId w16cid:paraId="2C644BAA" w16cid:durableId="23AE9F2D"/>
  <w16cid:commentId w16cid:paraId="18350280" w16cid:durableId="23AEBFE8"/>
  <w16cid:commentId w16cid:paraId="06726E27" w16cid:durableId="23AEA17E"/>
  <w16cid:commentId w16cid:paraId="284C4BA3" w16cid:durableId="23AEA261"/>
  <w16cid:commentId w16cid:paraId="6F5DDB6E" w16cid:durableId="23AEA377"/>
  <w16cid:commentId w16cid:paraId="25CEC484" w16cid:durableId="23AEA3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Adamick">
    <w15:presenceInfo w15:providerId="Windows Live" w15:userId="28b7ea5fcbf7d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E6"/>
    <w:rsid w:val="000328BA"/>
    <w:rsid w:val="0005382B"/>
    <w:rsid w:val="001530BE"/>
    <w:rsid w:val="00163721"/>
    <w:rsid w:val="00171692"/>
    <w:rsid w:val="00176AA4"/>
    <w:rsid w:val="001D655D"/>
    <w:rsid w:val="001D73E2"/>
    <w:rsid w:val="00200BB0"/>
    <w:rsid w:val="00201539"/>
    <w:rsid w:val="002246A2"/>
    <w:rsid w:val="002822CE"/>
    <w:rsid w:val="002B7358"/>
    <w:rsid w:val="002E6317"/>
    <w:rsid w:val="002F432F"/>
    <w:rsid w:val="003C6330"/>
    <w:rsid w:val="00400F55"/>
    <w:rsid w:val="004059A1"/>
    <w:rsid w:val="004330C9"/>
    <w:rsid w:val="004435DA"/>
    <w:rsid w:val="004509C2"/>
    <w:rsid w:val="00494C37"/>
    <w:rsid w:val="004D40DD"/>
    <w:rsid w:val="004E5FD1"/>
    <w:rsid w:val="004F4F0D"/>
    <w:rsid w:val="00505AE0"/>
    <w:rsid w:val="00511C31"/>
    <w:rsid w:val="00544D51"/>
    <w:rsid w:val="00594BAD"/>
    <w:rsid w:val="006232F0"/>
    <w:rsid w:val="0063132F"/>
    <w:rsid w:val="00811DB9"/>
    <w:rsid w:val="008501F8"/>
    <w:rsid w:val="008503A5"/>
    <w:rsid w:val="00885C30"/>
    <w:rsid w:val="008879E6"/>
    <w:rsid w:val="008B7299"/>
    <w:rsid w:val="009266B2"/>
    <w:rsid w:val="009B3F10"/>
    <w:rsid w:val="00A344AF"/>
    <w:rsid w:val="00B41B92"/>
    <w:rsid w:val="00BC5749"/>
    <w:rsid w:val="00BD14E0"/>
    <w:rsid w:val="00C07B8C"/>
    <w:rsid w:val="00C145F1"/>
    <w:rsid w:val="00C40325"/>
    <w:rsid w:val="00C67768"/>
    <w:rsid w:val="00C95397"/>
    <w:rsid w:val="00CA2B0D"/>
    <w:rsid w:val="00CB3CF0"/>
    <w:rsid w:val="00CF52E7"/>
    <w:rsid w:val="00DA3757"/>
    <w:rsid w:val="00E96B27"/>
    <w:rsid w:val="00EB2A45"/>
    <w:rsid w:val="00F06870"/>
    <w:rsid w:val="00F07003"/>
    <w:rsid w:val="00FD47C1"/>
    <w:rsid w:val="00FE0DD3"/>
    <w:rsid w:val="00FF58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3DF4"/>
  <w15:docId w15:val="{C52DFD40-D983-402D-B18D-6AF07709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63132F"/>
    <w:rPr>
      <w:sz w:val="16"/>
      <w:szCs w:val="16"/>
    </w:rPr>
  </w:style>
  <w:style w:type="paragraph" w:styleId="CommentText">
    <w:name w:val="annotation text"/>
    <w:basedOn w:val="Normal"/>
    <w:link w:val="CommentTextChar"/>
    <w:uiPriority w:val="99"/>
    <w:semiHidden/>
    <w:unhideWhenUsed/>
    <w:rsid w:val="0063132F"/>
    <w:rPr>
      <w:sz w:val="20"/>
      <w:szCs w:val="20"/>
    </w:rPr>
  </w:style>
  <w:style w:type="character" w:customStyle="1" w:styleId="CommentTextChar">
    <w:name w:val="Comment Text Char"/>
    <w:basedOn w:val="DefaultParagraphFont"/>
    <w:link w:val="CommentText"/>
    <w:uiPriority w:val="99"/>
    <w:semiHidden/>
    <w:rsid w:val="0063132F"/>
    <w:rPr>
      <w:sz w:val="20"/>
      <w:szCs w:val="20"/>
    </w:rPr>
  </w:style>
  <w:style w:type="paragraph" w:styleId="CommentSubject">
    <w:name w:val="annotation subject"/>
    <w:basedOn w:val="CommentText"/>
    <w:next w:val="CommentText"/>
    <w:link w:val="CommentSubjectChar"/>
    <w:uiPriority w:val="99"/>
    <w:semiHidden/>
    <w:unhideWhenUsed/>
    <w:rsid w:val="0063132F"/>
    <w:rPr>
      <w:b/>
      <w:bCs/>
    </w:rPr>
  </w:style>
  <w:style w:type="character" w:customStyle="1" w:styleId="CommentSubjectChar">
    <w:name w:val="Comment Subject Char"/>
    <w:basedOn w:val="CommentTextChar"/>
    <w:link w:val="CommentSubject"/>
    <w:uiPriority w:val="99"/>
    <w:semiHidden/>
    <w:rsid w:val="0063132F"/>
    <w:rPr>
      <w:b/>
      <w:bCs/>
      <w:sz w:val="20"/>
      <w:szCs w:val="20"/>
    </w:rPr>
  </w:style>
  <w:style w:type="paragraph" w:styleId="Revision">
    <w:name w:val="Revision"/>
    <w:hidden/>
    <w:uiPriority w:val="99"/>
    <w:semiHidden/>
    <w:rsid w:val="008B7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33836">
      <w:bodyDiv w:val="1"/>
      <w:marLeft w:val="0"/>
      <w:marRight w:val="0"/>
      <w:marTop w:val="0"/>
      <w:marBottom w:val="0"/>
      <w:divBdr>
        <w:top w:val="none" w:sz="0" w:space="0" w:color="auto"/>
        <w:left w:val="none" w:sz="0" w:space="0" w:color="auto"/>
        <w:bottom w:val="none" w:sz="0" w:space="0" w:color="auto"/>
        <w:right w:val="none" w:sz="0" w:space="0" w:color="auto"/>
      </w:divBdr>
      <w:divsChild>
        <w:div w:id="901525938">
          <w:marLeft w:val="0"/>
          <w:marRight w:val="0"/>
          <w:marTop w:val="0"/>
          <w:marBottom w:val="0"/>
          <w:divBdr>
            <w:top w:val="none" w:sz="0" w:space="0" w:color="auto"/>
            <w:left w:val="none" w:sz="0" w:space="0" w:color="auto"/>
            <w:bottom w:val="none" w:sz="0" w:space="0" w:color="auto"/>
            <w:right w:val="none" w:sz="0" w:space="0" w:color="auto"/>
          </w:divBdr>
          <w:divsChild>
            <w:div w:id="1619876505">
              <w:marLeft w:val="0"/>
              <w:marRight w:val="0"/>
              <w:marTop w:val="0"/>
              <w:marBottom w:val="0"/>
              <w:divBdr>
                <w:top w:val="none" w:sz="0" w:space="0" w:color="auto"/>
                <w:left w:val="none" w:sz="0" w:space="0" w:color="auto"/>
                <w:bottom w:val="none" w:sz="0" w:space="0" w:color="auto"/>
                <w:right w:val="none" w:sz="0" w:space="0" w:color="auto"/>
              </w:divBdr>
              <w:divsChild>
                <w:div w:id="84620858">
                  <w:marLeft w:val="0"/>
                  <w:marRight w:val="0"/>
                  <w:marTop w:val="0"/>
                  <w:marBottom w:val="0"/>
                  <w:divBdr>
                    <w:top w:val="none" w:sz="0" w:space="0" w:color="auto"/>
                    <w:left w:val="none" w:sz="0" w:space="0" w:color="auto"/>
                    <w:bottom w:val="none" w:sz="0" w:space="0" w:color="auto"/>
                    <w:right w:val="none" w:sz="0" w:space="0" w:color="auto"/>
                  </w:divBdr>
                  <w:divsChild>
                    <w:div w:id="988437600">
                      <w:marLeft w:val="0"/>
                      <w:marRight w:val="0"/>
                      <w:marTop w:val="0"/>
                      <w:marBottom w:val="0"/>
                      <w:divBdr>
                        <w:top w:val="none" w:sz="0" w:space="0" w:color="auto"/>
                        <w:left w:val="none" w:sz="0" w:space="0" w:color="auto"/>
                        <w:bottom w:val="none" w:sz="0" w:space="0" w:color="auto"/>
                        <w:right w:val="none" w:sz="0" w:space="0" w:color="auto"/>
                      </w:divBdr>
                      <w:divsChild>
                        <w:div w:id="499588483">
                          <w:marLeft w:val="0"/>
                          <w:marRight w:val="0"/>
                          <w:marTop w:val="0"/>
                          <w:marBottom w:val="0"/>
                          <w:divBdr>
                            <w:top w:val="none" w:sz="0" w:space="0" w:color="auto"/>
                            <w:left w:val="none" w:sz="0" w:space="0" w:color="auto"/>
                            <w:bottom w:val="none" w:sz="0" w:space="0" w:color="auto"/>
                            <w:right w:val="none" w:sz="0" w:space="0" w:color="auto"/>
                          </w:divBdr>
                          <w:divsChild>
                            <w:div w:id="199559306">
                              <w:marLeft w:val="0"/>
                              <w:marRight w:val="300"/>
                              <w:marTop w:val="180"/>
                              <w:marBottom w:val="0"/>
                              <w:divBdr>
                                <w:top w:val="none" w:sz="0" w:space="0" w:color="auto"/>
                                <w:left w:val="none" w:sz="0" w:space="0" w:color="auto"/>
                                <w:bottom w:val="none" w:sz="0" w:space="0" w:color="auto"/>
                                <w:right w:val="none" w:sz="0" w:space="0" w:color="auto"/>
                              </w:divBdr>
                              <w:divsChild>
                                <w:div w:id="1105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4420">
          <w:marLeft w:val="0"/>
          <w:marRight w:val="0"/>
          <w:marTop w:val="0"/>
          <w:marBottom w:val="0"/>
          <w:divBdr>
            <w:top w:val="none" w:sz="0" w:space="0" w:color="auto"/>
            <w:left w:val="none" w:sz="0" w:space="0" w:color="auto"/>
            <w:bottom w:val="none" w:sz="0" w:space="0" w:color="auto"/>
            <w:right w:val="none" w:sz="0" w:space="0" w:color="auto"/>
          </w:divBdr>
          <w:divsChild>
            <w:div w:id="980696075">
              <w:marLeft w:val="0"/>
              <w:marRight w:val="0"/>
              <w:marTop w:val="0"/>
              <w:marBottom w:val="0"/>
              <w:divBdr>
                <w:top w:val="none" w:sz="0" w:space="0" w:color="auto"/>
                <w:left w:val="none" w:sz="0" w:space="0" w:color="auto"/>
                <w:bottom w:val="none" w:sz="0" w:space="0" w:color="auto"/>
                <w:right w:val="none" w:sz="0" w:space="0" w:color="auto"/>
              </w:divBdr>
              <w:divsChild>
                <w:div w:id="1307509435">
                  <w:marLeft w:val="0"/>
                  <w:marRight w:val="0"/>
                  <w:marTop w:val="0"/>
                  <w:marBottom w:val="0"/>
                  <w:divBdr>
                    <w:top w:val="none" w:sz="0" w:space="0" w:color="auto"/>
                    <w:left w:val="none" w:sz="0" w:space="0" w:color="auto"/>
                    <w:bottom w:val="none" w:sz="0" w:space="0" w:color="auto"/>
                    <w:right w:val="none" w:sz="0" w:space="0" w:color="auto"/>
                  </w:divBdr>
                  <w:divsChild>
                    <w:div w:id="1860310126">
                      <w:marLeft w:val="0"/>
                      <w:marRight w:val="0"/>
                      <w:marTop w:val="0"/>
                      <w:marBottom w:val="0"/>
                      <w:divBdr>
                        <w:top w:val="none" w:sz="0" w:space="0" w:color="auto"/>
                        <w:left w:val="none" w:sz="0" w:space="0" w:color="auto"/>
                        <w:bottom w:val="none" w:sz="0" w:space="0" w:color="auto"/>
                        <w:right w:val="none" w:sz="0" w:space="0" w:color="auto"/>
                      </w:divBdr>
                      <w:divsChild>
                        <w:div w:id="5249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Adamick</cp:lastModifiedBy>
  <cp:revision>2</cp:revision>
  <dcterms:created xsi:type="dcterms:W3CDTF">2021-02-15T11:10:00Z</dcterms:created>
  <dcterms:modified xsi:type="dcterms:W3CDTF">2021-02-15T11:10:00Z</dcterms:modified>
</cp:coreProperties>
</file>